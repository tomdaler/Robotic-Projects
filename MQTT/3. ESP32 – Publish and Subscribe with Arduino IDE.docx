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4A52" w14:textId="63D0448B" w:rsidR="002B4C23" w:rsidRDefault="002B4C23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2B4C23">
        <w:rPr>
          <w:rFonts w:ascii="Helvetica" w:eastAsia="Times New Roman" w:hAnsi="Helvetica" w:cs="Helvetica"/>
          <w:color w:val="3A3A3A"/>
          <w:sz w:val="27"/>
          <w:szCs w:val="27"/>
        </w:rPr>
        <w:t>https://randomnerdtutorials.com/esp32-mqtt-publish-subscribe-arduino-ide/</w:t>
      </w:r>
    </w:p>
    <w:p w14:paraId="436E3C1F" w14:textId="1CDDBB89" w:rsid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MQTT communication protocol with the ESP32 to publish messages and subscribe to topics. </w:t>
      </w:r>
    </w:p>
    <w:p w14:paraId="72913A1D" w14:textId="205B7EEA" w:rsidR="008B01FD" w:rsidRP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As an example, we’ll publish BME280 sensor readings to the Node-RED </w:t>
      </w:r>
      <w:proofErr w:type="gramStart"/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Dashboard, and</w:t>
      </w:r>
      <w:proofErr w:type="gramEnd"/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 control an ESP32 output. The ESP32 we’ll be programmed using Arduino IDE.</w:t>
      </w:r>
    </w:p>
    <w:p w14:paraId="486F6F3C" w14:textId="17095678" w:rsidR="008B01FD" w:rsidRPr="008B01FD" w:rsidRDefault="008B01FD" w:rsidP="008B01F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 wp14:anchorId="4ACAD89B" wp14:editId="58D52D46">
            <wp:extent cx="5356800" cy="301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38" cy="301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2E95" w14:textId="77777777" w:rsid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There’s a Node-RED application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 that controls ESP32 outputs and receives sensor readings from the ESP32 using MQTT communication protocol. </w:t>
      </w:r>
    </w:p>
    <w:p w14:paraId="23A39595" w14:textId="66F1B3C3" w:rsidR="008B01FD" w:rsidRP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The Node-RED application is running on a Raspberry Pi.</w:t>
      </w:r>
    </w:p>
    <w:p w14:paraId="1D0CA4A4" w14:textId="77777777" w:rsidR="008B01FD" w:rsidRDefault="008B01FD" w:rsidP="008B0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We’ll use the </w:t>
      </w:r>
      <w:hyperlink r:id="rId6" w:history="1">
        <w:proofErr w:type="spellStart"/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Mosquitto</w:t>
        </w:r>
        <w:proofErr w:type="spellEnd"/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 xml:space="preserve"> broker installed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 on the same Raspberry Pi. The broker is responsible for </w:t>
      </w:r>
    </w:p>
    <w:p w14:paraId="7F66C24A" w14:textId="77777777" w:rsidR="008B01FD" w:rsidRPr="008B01FD" w:rsidRDefault="008B01FD" w:rsidP="008B01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receiving all messages, </w:t>
      </w:r>
    </w:p>
    <w:p w14:paraId="2995C591" w14:textId="77777777" w:rsidR="008B01FD" w:rsidRPr="008B01FD" w:rsidRDefault="008B01FD" w:rsidP="008B01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filtering the messages, </w:t>
      </w:r>
    </w:p>
    <w:p w14:paraId="4BF63308" w14:textId="77777777" w:rsidR="008B01FD" w:rsidRPr="008B01FD" w:rsidRDefault="008B01FD" w:rsidP="008B01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decide who is interested in them </w:t>
      </w:r>
    </w:p>
    <w:p w14:paraId="55AE2F7F" w14:textId="3F1092B2" w:rsidR="008B01FD" w:rsidRPr="008B01FD" w:rsidRDefault="008B01FD" w:rsidP="008B01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and publishing the messages to all subscribed clients.</w:t>
      </w:r>
    </w:p>
    <w:p w14:paraId="79D899DE" w14:textId="77777777" w:rsidR="008B01FD" w:rsidRPr="008B01FD" w:rsidRDefault="008B01FD" w:rsidP="008B0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16610816" w14:textId="77777777" w:rsidR="008B01FD" w:rsidRP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The following figure shows an overview of what we’re going to do in this tutorial.</w:t>
      </w:r>
    </w:p>
    <w:p w14:paraId="237FEB84" w14:textId="282CC5CF" w:rsidR="008B01FD" w:rsidRPr="008B01FD" w:rsidRDefault="008B01FD" w:rsidP="008B01F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 wp14:anchorId="62E47CB6" wp14:editId="62D1DD89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5BB4" w14:textId="77777777" w:rsidR="008B01FD" w:rsidRPr="008B01FD" w:rsidRDefault="008B01FD" w:rsidP="008B01F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The Node-RED application publishes messages (“</w:t>
      </w:r>
      <w:r w:rsidRPr="008B01FD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on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” or “</w:t>
      </w:r>
      <w:proofErr w:type="gramStart"/>
      <w:r w:rsidRPr="008B01FD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off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“</w:t>
      </w:r>
      <w:proofErr w:type="gramEnd"/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) in the topic </w:t>
      </w:r>
      <w:r w:rsidRPr="008B01FD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esp32/output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. The ESP32 is subscribed to that topic. So, it receives the message with “on” or “off” to turn the LED on or off.</w:t>
      </w:r>
    </w:p>
    <w:p w14:paraId="01DECD07" w14:textId="16A1AF49" w:rsidR="008B01FD" w:rsidRDefault="008B01FD" w:rsidP="008B01FD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The ESP32 publishes temperature on the </w:t>
      </w:r>
      <w:r w:rsidRPr="008B01FD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esp32/temperature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 topic and the humidity on the </w:t>
      </w:r>
      <w:r w:rsidRPr="008B01FD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esp32/humidity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 topic. The Node-RED application is subscribed to those topics. So, it receives temperature and humidity readings that can be displayed on a chart or gauge, for example.</w:t>
      </w:r>
    </w:p>
    <w:p w14:paraId="53CE4C0D" w14:textId="77777777" w:rsidR="008B01FD" w:rsidRPr="008B01FD" w:rsidRDefault="008B01FD" w:rsidP="008B01FD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5B6C47B4" w14:textId="2C4861F8" w:rsidR="008B01FD" w:rsidRDefault="008B01FD" w:rsidP="008B0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Note: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 there’s also a similar tutorial on how to use the </w:t>
      </w:r>
      <w:hyperlink r:id="rId8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ESP8266 and Node-RED with MQTT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.</w:t>
      </w:r>
    </w:p>
    <w:p w14:paraId="7DC0A3EA" w14:textId="77777777" w:rsidR="008B01FD" w:rsidRPr="008B01FD" w:rsidRDefault="008B01FD" w:rsidP="008B01FD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 w:rsidRPr="008B01FD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t>Prerequisites</w:t>
      </w:r>
    </w:p>
    <w:p w14:paraId="625D5578" w14:textId="77777777" w:rsidR="008B01FD" w:rsidRPr="008B01FD" w:rsidRDefault="008B01FD" w:rsidP="008B01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You should be familiar with the Raspberry Pi – </w:t>
      </w:r>
      <w:hyperlink r:id="rId9" w:tgtFrame="_blank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read Getting Started with Raspberry Pi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.</w:t>
      </w:r>
    </w:p>
    <w:p w14:paraId="31A4DA66" w14:textId="77777777" w:rsidR="008B01FD" w:rsidRPr="008B01FD" w:rsidRDefault="008B01FD" w:rsidP="008B01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You should have the Raspbian operating system installed in your Raspberry Pi – </w:t>
      </w:r>
      <w:hyperlink r:id="rId10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read Installing Raspbian Lite, Enabling and Connecting with SSH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.</w:t>
      </w:r>
    </w:p>
    <w:p w14:paraId="1C5B53EC" w14:textId="77777777" w:rsidR="008B01FD" w:rsidRPr="008B01FD" w:rsidRDefault="008B01FD" w:rsidP="008B01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You need </w:t>
      </w:r>
      <w:hyperlink r:id="rId11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Node-RED installed on your Pi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 and </w:t>
      </w:r>
      <w:hyperlink r:id="rId12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Node-RED Dashboard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.</w:t>
      </w:r>
    </w:p>
    <w:p w14:paraId="76AF488B" w14:textId="202BB68D" w:rsidR="008B01FD" w:rsidRDefault="008B01FD" w:rsidP="008B01F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Learn </w:t>
      </w:r>
      <w:hyperlink r:id="rId13" w:tgtFrame="_blank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what’s MQTT and how it works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.</w:t>
      </w:r>
    </w:p>
    <w:p w14:paraId="480703C8" w14:textId="77777777" w:rsidR="008B01FD" w:rsidRPr="008B01FD" w:rsidRDefault="008B01FD" w:rsidP="008B01FD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4DBA917D" w14:textId="77777777" w:rsidR="008B01FD" w:rsidRDefault="008B01FD" w:rsidP="008B0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If you like home automation and you want to learn more about Node-RED, Raspberry Pi, ESP8266 and Arduino, we recommend trying our course: </w:t>
      </w:r>
      <w:hyperlink r:id="rId14" w:tgtFrame="_blank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Build a Home Automation System with Node-RED, ESP8266 and Arduino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. </w:t>
      </w:r>
    </w:p>
    <w:p w14:paraId="18C647F8" w14:textId="77777777" w:rsidR="008B01FD" w:rsidRDefault="008B01FD" w:rsidP="008B0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3D7EE519" w14:textId="096C3F55" w:rsidR="008B01FD" w:rsidRPr="008B01FD" w:rsidRDefault="008B01FD" w:rsidP="008B0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We also have a course dedicated to the ESP32: Enroll in </w:t>
      </w:r>
      <w:hyperlink r:id="rId15" w:history="1">
        <w:r w:rsidRPr="008B01FD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Learn ESP32 with Arduino IDE</w:t>
        </w:r>
      </w:hyperlink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 course.</w:t>
      </w:r>
    </w:p>
    <w:p w14:paraId="6FE3395D" w14:textId="77777777" w:rsidR="008B01FD" w:rsidRPr="008B01FD" w:rsidRDefault="008B01FD" w:rsidP="008B0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11B02D5B" w14:textId="45DD558F" w:rsidR="008B01FD" w:rsidRDefault="008B01FD"/>
    <w:p w14:paraId="572818E7" w14:textId="1746918F" w:rsidR="008B01FD" w:rsidRDefault="008B01FD">
      <w:r>
        <w:rPr>
          <w:noProof/>
        </w:rPr>
        <w:lastRenderedPageBreak/>
        <w:drawing>
          <wp:inline distT="0" distB="0" distL="0" distR="0" wp14:anchorId="7001292C" wp14:editId="3A5CDAE7">
            <wp:extent cx="5284800" cy="2325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66" cy="23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0E4A" w14:textId="7DCC3693" w:rsidR="008B01FD" w:rsidRP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The </w:t>
      </w:r>
      <w:r>
        <w:rPr>
          <w:rFonts w:ascii="Helvetica" w:eastAsia="Times New Roman" w:hAnsi="Helvetica" w:cs="Helvetica"/>
          <w:color w:val="3A3A3A"/>
          <w:sz w:val="27"/>
          <w:szCs w:val="27"/>
        </w:rPr>
        <w:t xml:space="preserve">BME280 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 xml:space="preserve">sensor </w:t>
      </w:r>
      <w:r>
        <w:rPr>
          <w:rFonts w:ascii="Helvetica" w:eastAsia="Times New Roman" w:hAnsi="Helvetica" w:cs="Helvetica"/>
          <w:color w:val="3A3A3A"/>
          <w:sz w:val="27"/>
          <w:szCs w:val="27"/>
        </w:rPr>
        <w:t xml:space="preserve">(temperature, humidity) </w:t>
      </w: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can communicate using either SPI or I2C communication protocols (there are modules of this sensor that just communicate with I2C, these just come with four pins).</w:t>
      </w:r>
    </w:p>
    <w:p w14:paraId="7BEE1927" w14:textId="77777777" w:rsidR="008B01FD" w:rsidRP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To use SPI communication protocol, use the following pins:</w:t>
      </w:r>
    </w:p>
    <w:p w14:paraId="7847D910" w14:textId="77777777" w:rsidR="008B01FD" w:rsidRPr="008B01FD" w:rsidRDefault="008B01FD" w:rsidP="008B01F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SCK – this is the SPI Clock pin</w:t>
      </w:r>
    </w:p>
    <w:p w14:paraId="775F2A3A" w14:textId="77777777" w:rsidR="008B01FD" w:rsidRPr="008B01FD" w:rsidRDefault="008B01FD" w:rsidP="008B01F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SDO – MISO</w:t>
      </w:r>
    </w:p>
    <w:p w14:paraId="18E3F72C" w14:textId="77777777" w:rsidR="008B01FD" w:rsidRPr="008B01FD" w:rsidRDefault="008B01FD" w:rsidP="008B01F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SDI – MOSI</w:t>
      </w:r>
    </w:p>
    <w:p w14:paraId="7C8E0F73" w14:textId="77777777" w:rsidR="008B01FD" w:rsidRPr="008B01FD" w:rsidRDefault="008B01FD" w:rsidP="008B01F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CS – Chip Select</w:t>
      </w:r>
    </w:p>
    <w:p w14:paraId="70F39F04" w14:textId="77777777" w:rsidR="008B01FD" w:rsidRPr="008B01FD" w:rsidRDefault="008B01FD" w:rsidP="008B01FD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To use I2C communication protocol, the sensor uses the following pins:</w:t>
      </w:r>
    </w:p>
    <w:p w14:paraId="4D28608D" w14:textId="77777777" w:rsidR="008B01FD" w:rsidRPr="008B01FD" w:rsidRDefault="008B01FD" w:rsidP="008B01F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SCK – SCL pin</w:t>
      </w:r>
    </w:p>
    <w:p w14:paraId="210CE40E" w14:textId="77777777" w:rsidR="008B01FD" w:rsidRPr="008B01FD" w:rsidRDefault="008B01FD" w:rsidP="008B01F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8B01FD">
        <w:rPr>
          <w:rFonts w:ascii="Helvetica" w:eastAsia="Times New Roman" w:hAnsi="Helvetica" w:cs="Helvetica"/>
          <w:color w:val="3A3A3A"/>
          <w:sz w:val="27"/>
          <w:szCs w:val="27"/>
        </w:rPr>
        <w:t>SDI – SDA pin</w:t>
      </w:r>
    </w:p>
    <w:p w14:paraId="094AD2ED" w14:textId="77777777" w:rsidR="008B01FD" w:rsidRDefault="008B01FD"/>
    <w:p w14:paraId="4C5D0E5F" w14:textId="7F9008EF" w:rsidR="008B01FD" w:rsidRDefault="008B01FD">
      <w:r>
        <w:rPr>
          <w:noProof/>
        </w:rPr>
        <w:drawing>
          <wp:inline distT="0" distB="0" distL="0" distR="0" wp14:anchorId="6869E622" wp14:editId="7A7D1212">
            <wp:extent cx="3542400" cy="21991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23" cy="22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A71E" w14:textId="61B71D4C" w:rsidR="008B01FD" w:rsidRDefault="008B01FD"/>
    <w:p w14:paraId="48EBCDB7" w14:textId="193FCEE8" w:rsidR="008B01FD" w:rsidRDefault="008B01FD">
      <w:r>
        <w:br w:type="page"/>
      </w:r>
    </w:p>
    <w:p w14:paraId="7CD10122" w14:textId="77777777" w:rsidR="008B01FD" w:rsidRDefault="008B01FD">
      <w:pPr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lastRenderedPageBreak/>
        <w:t>LIBRARIES</w:t>
      </w:r>
    </w:p>
    <w:p w14:paraId="3FF16390" w14:textId="45B4B410" w:rsidR="008B01FD" w:rsidRPr="008B01FD" w:rsidRDefault="008B01FD" w:rsidP="008B01FD">
      <w:pPr>
        <w:pStyle w:val="ListParagraph"/>
        <w:numPr>
          <w:ilvl w:val="0"/>
          <w:numId w:val="9"/>
        </w:numPr>
        <w:rPr>
          <w:rFonts w:ascii="Helvetica" w:hAnsi="Helvetica" w:cs="Helvetica"/>
          <w:color w:val="3A3A3A"/>
          <w:sz w:val="30"/>
          <w:szCs w:val="30"/>
        </w:rPr>
      </w:pPr>
      <w:proofErr w:type="spellStart"/>
      <w:r w:rsidRPr="008B01FD">
        <w:rPr>
          <w:rFonts w:ascii="Helvetica" w:hAnsi="Helvetica" w:cs="Helvetica"/>
          <w:color w:val="3A3A3A"/>
          <w:sz w:val="30"/>
          <w:szCs w:val="30"/>
        </w:rPr>
        <w:t>PubSubClient</w:t>
      </w:r>
      <w:proofErr w:type="spellEnd"/>
      <w:r w:rsidRPr="008B01FD">
        <w:rPr>
          <w:rFonts w:ascii="Helvetica" w:hAnsi="Helvetica" w:cs="Helvetica"/>
          <w:color w:val="3A3A3A"/>
          <w:sz w:val="30"/>
          <w:szCs w:val="30"/>
        </w:rPr>
        <w:t xml:space="preserve"> allow ESP32 to talk with Node-RED</w:t>
      </w:r>
    </w:p>
    <w:p w14:paraId="406CB4F6" w14:textId="5797313F" w:rsidR="008B01FD" w:rsidRPr="008B01FD" w:rsidRDefault="008B01FD" w:rsidP="008B01FD">
      <w:pPr>
        <w:pStyle w:val="ListParagraph"/>
        <w:numPr>
          <w:ilvl w:val="0"/>
          <w:numId w:val="9"/>
        </w:numPr>
        <w:rPr>
          <w:rFonts w:ascii="Helvetica" w:hAnsi="Helvetica" w:cs="Helvetica"/>
          <w:color w:val="3A3A3A"/>
          <w:sz w:val="30"/>
          <w:szCs w:val="30"/>
        </w:rPr>
      </w:pPr>
      <w:r w:rsidRPr="008B01FD">
        <w:rPr>
          <w:rFonts w:ascii="Helvetica" w:hAnsi="Helvetica" w:cs="Helvetica"/>
          <w:color w:val="3A3A3A"/>
          <w:sz w:val="30"/>
          <w:szCs w:val="30"/>
        </w:rPr>
        <w:t>BME280, allows sensor to read temperature and humidity</w:t>
      </w:r>
    </w:p>
    <w:p w14:paraId="7EB94AA6" w14:textId="74A4211C" w:rsidR="008B01FD" w:rsidRDefault="008B01FD" w:rsidP="008B01FD">
      <w:pPr>
        <w:pStyle w:val="ListParagraph"/>
        <w:numPr>
          <w:ilvl w:val="0"/>
          <w:numId w:val="9"/>
        </w:numPr>
      </w:pPr>
      <w:r w:rsidRPr="008B01FD">
        <w:rPr>
          <w:rFonts w:ascii="Helvetica" w:hAnsi="Helvetica" w:cs="Helvetica"/>
          <w:color w:val="3A3A3A"/>
          <w:sz w:val="30"/>
          <w:szCs w:val="30"/>
        </w:rPr>
        <w:t>Adafruit sensor library, for BME280 to work</w:t>
      </w:r>
    </w:p>
    <w:p w14:paraId="2B09783B" w14:textId="557FD563" w:rsidR="008B01FD" w:rsidRDefault="008B01FD"/>
    <w:p w14:paraId="64F26738" w14:textId="1CB943EE" w:rsidR="008B01FD" w:rsidRDefault="008B01FD" w:rsidP="008B01FD">
      <w:pPr>
        <w:pStyle w:val="Heading4"/>
        <w:shd w:val="clear" w:color="auto" w:fill="FFFFFF"/>
        <w:spacing w:before="0" w:after="300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 xml:space="preserve">Installing the </w:t>
      </w:r>
      <w:proofErr w:type="spellStart"/>
      <w:r>
        <w:rPr>
          <w:rFonts w:ascii="Helvetica" w:hAnsi="Helvetica" w:cs="Helvetica"/>
          <w:color w:val="3A3A3A"/>
          <w:sz w:val="30"/>
          <w:szCs w:val="30"/>
        </w:rPr>
        <w:t>PubSubClient</w:t>
      </w:r>
      <w:proofErr w:type="spellEnd"/>
      <w:r>
        <w:rPr>
          <w:rFonts w:ascii="Helvetica" w:hAnsi="Helvetica" w:cs="Helvetica"/>
          <w:color w:val="3A3A3A"/>
          <w:sz w:val="30"/>
          <w:szCs w:val="30"/>
        </w:rPr>
        <w:t xml:space="preserve"> Library</w:t>
      </w:r>
    </w:p>
    <w:p w14:paraId="426EAAE8" w14:textId="77777777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 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fldChar w:fldCharType="begin"/>
      </w:r>
      <w:r>
        <w:rPr>
          <w:rFonts w:ascii="Helvetica" w:hAnsi="Helvetica" w:cs="Helvetica"/>
          <w:color w:val="3A3A3A"/>
          <w:sz w:val="27"/>
          <w:szCs w:val="27"/>
        </w:rPr>
        <w:instrText xml:space="preserve"> HYPERLINK "https://github.com/knolleary/pubsubclient" \t "_blank" </w:instrText>
      </w:r>
      <w:r>
        <w:rPr>
          <w:rFonts w:ascii="Helvetica" w:hAnsi="Helvetica" w:cs="Helvetica"/>
          <w:color w:val="3A3A3A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color w:val="1B78E2"/>
          <w:sz w:val="27"/>
          <w:szCs w:val="27"/>
          <w:bdr w:val="none" w:sz="0" w:space="0" w:color="auto" w:frame="1"/>
        </w:rPr>
        <w:t>PubSubClient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fldChar w:fldCharType="end"/>
      </w:r>
      <w:r>
        <w:rPr>
          <w:rFonts w:ascii="Helvetica" w:hAnsi="Helvetica" w:cs="Helvetica"/>
          <w:color w:val="3A3A3A"/>
          <w:sz w:val="27"/>
          <w:szCs w:val="27"/>
        </w:rPr>
        <w:t> library provides a client for doing simple publish/subscribe messaging with a server that supports MQTT (</w:t>
      </w:r>
      <w:r w:rsidRPr="008B01FD">
        <w:rPr>
          <w:rFonts w:ascii="Helvetica" w:hAnsi="Helvetica" w:cs="Helvetica"/>
          <w:color w:val="3A3A3A"/>
          <w:sz w:val="27"/>
          <w:szCs w:val="27"/>
          <w:highlight w:val="yellow"/>
        </w:rPr>
        <w:t>basically allows your ESP32 to talk with Node-RED</w:t>
      </w:r>
      <w:r>
        <w:rPr>
          <w:rFonts w:ascii="Helvetica" w:hAnsi="Helvetica" w:cs="Helvetica"/>
          <w:color w:val="3A3A3A"/>
          <w:sz w:val="27"/>
          <w:szCs w:val="27"/>
        </w:rPr>
        <w:t>).</w:t>
      </w:r>
    </w:p>
    <w:p w14:paraId="2A9F5EC6" w14:textId="77777777" w:rsidR="008B01FD" w:rsidRDefault="000F714C" w:rsidP="008B01FD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hyperlink r:id="rId18" w:tgtFrame="_blank" w:history="1">
        <w:r w:rsidR="008B01FD"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 xml:space="preserve">Click here to download the </w:t>
        </w:r>
        <w:proofErr w:type="spellStart"/>
        <w:r w:rsidR="008B01FD"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PubSubClient</w:t>
        </w:r>
        <w:proofErr w:type="spellEnd"/>
        <w:r w:rsidR="008B01FD"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 xml:space="preserve"> library</w:t>
        </w:r>
      </w:hyperlink>
      <w:r w:rsidR="008B01FD">
        <w:rPr>
          <w:rFonts w:ascii="Helvetica" w:hAnsi="Helvetica" w:cs="Helvetica"/>
          <w:color w:val="3A3A3A"/>
          <w:sz w:val="27"/>
          <w:szCs w:val="27"/>
        </w:rPr>
        <w:t>. You should have a </w:t>
      </w:r>
      <w:r w:rsidR="008B01FD">
        <w:rPr>
          <w:rStyle w:val="Emphasis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.zip</w:t>
      </w:r>
      <w:r w:rsidR="008B01FD">
        <w:rPr>
          <w:rFonts w:ascii="Helvetica" w:hAnsi="Helvetica" w:cs="Helvetica"/>
          <w:color w:val="3A3A3A"/>
          <w:sz w:val="27"/>
          <w:szCs w:val="27"/>
        </w:rPr>
        <w:t> folder in your Downloads folder</w:t>
      </w:r>
    </w:p>
    <w:p w14:paraId="3F039943" w14:textId="77777777" w:rsidR="008B01FD" w:rsidRDefault="008B01FD" w:rsidP="008B01FD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Unzip the </w:t>
      </w:r>
      <w:r>
        <w:rPr>
          <w:rStyle w:val="Emphasis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.zip</w:t>
      </w:r>
      <w:r>
        <w:rPr>
          <w:rFonts w:ascii="Helvetica" w:hAnsi="Helvetica" w:cs="Helvetica"/>
          <w:color w:val="3A3A3A"/>
          <w:sz w:val="27"/>
          <w:szCs w:val="27"/>
        </w:rPr>
        <w:t> folder and you should get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pubsubclient</w:t>
      </w:r>
      <w:proofErr w:type="spellEnd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-master</w:t>
      </w:r>
      <w:r>
        <w:rPr>
          <w:rFonts w:ascii="Helvetica" w:hAnsi="Helvetica" w:cs="Helvetica"/>
          <w:color w:val="3A3A3A"/>
          <w:sz w:val="27"/>
          <w:szCs w:val="27"/>
        </w:rPr>
        <w:t> folder</w:t>
      </w:r>
    </w:p>
    <w:p w14:paraId="081B762F" w14:textId="77777777" w:rsidR="008B01FD" w:rsidRDefault="008B01FD" w:rsidP="008B01FD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Rename your folder from </w:t>
      </w:r>
      <w:del w:id="0" w:author="Unknown">
        <w:r>
          <w:rPr>
            <w:rFonts w:ascii="Helvetica" w:hAnsi="Helvetica" w:cs="Helvetica"/>
            <w:color w:val="3A3A3A"/>
            <w:sz w:val="27"/>
            <w:szCs w:val="27"/>
            <w:bdr w:val="none" w:sz="0" w:space="0" w:color="auto" w:frame="1"/>
          </w:rPr>
          <w:delText>pubsubclient-master</w:delText>
        </w:r>
      </w:del>
      <w:r>
        <w:rPr>
          <w:rFonts w:ascii="Helvetica" w:hAnsi="Helvetica" w:cs="Helvetica"/>
          <w:color w:val="3A3A3A"/>
          <w:sz w:val="27"/>
          <w:szCs w:val="27"/>
        </w:rPr>
        <w:t> to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pubsubclient</w:t>
      </w:r>
      <w:proofErr w:type="spellEnd"/>
    </w:p>
    <w:p w14:paraId="2091B08F" w14:textId="77777777" w:rsidR="008B01FD" w:rsidRDefault="008B01FD" w:rsidP="008B01FD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Move the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pubsubclient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> folder to your Arduino IDE installation libraries folder</w:t>
      </w:r>
    </w:p>
    <w:p w14:paraId="102F1C5E" w14:textId="7BF2DC0B" w:rsidR="008B01FD" w:rsidRDefault="008B01FD" w:rsidP="008B01FD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Then, re-open your Arduino IDE</w:t>
      </w:r>
    </w:p>
    <w:p w14:paraId="2EF09319" w14:textId="77777777" w:rsidR="008B01FD" w:rsidRDefault="008B01FD" w:rsidP="008B01FD">
      <w:p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</w:p>
    <w:p w14:paraId="0B03D47B" w14:textId="77777777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The library comes with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a number of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 xml:space="preserve"> example sketches. </w:t>
      </w:r>
    </w:p>
    <w:p w14:paraId="384497F7" w14:textId="77777777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7A600162" w14:textId="2CFB1AEC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See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File</w:t>
      </w:r>
      <w:r>
        <w:rPr>
          <w:rFonts w:ascii="Helvetica" w:hAnsi="Helvetica" w:cs="Helvetica"/>
          <w:color w:val="3A3A3A"/>
          <w:sz w:val="27"/>
          <w:szCs w:val="27"/>
        </w:rPr>
        <w:t> &gt;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Examples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PubSubClient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> within the Arduino IDE software.</w:t>
      </w:r>
    </w:p>
    <w:p w14:paraId="5022187E" w14:textId="77777777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Important: 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PubSubClient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is not fully compatible with the ESP32, but the example provided in this tutorial is working very reliably during our tests.</w:t>
      </w:r>
    </w:p>
    <w:p w14:paraId="4115209E" w14:textId="77777777" w:rsidR="008B01FD" w:rsidRDefault="008B01FD"/>
    <w:p w14:paraId="0CFD64F0" w14:textId="77777777" w:rsidR="008B01FD" w:rsidRDefault="008B01FD" w:rsidP="008B01FD">
      <w:pPr>
        <w:pStyle w:val="Heading4"/>
        <w:shd w:val="clear" w:color="auto" w:fill="FFFFFF"/>
        <w:spacing w:before="0" w:after="300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Installing the BME280 library</w:t>
      </w:r>
    </w:p>
    <w:p w14:paraId="70160913" w14:textId="77777777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To take readings from the BME280 sensor module we’ll use the </w:t>
      </w:r>
      <w:hyperlink r:id="rId19" w:tgtFrame="_blank" w:history="1">
        <w:r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Adafruit_BME280 library</w:t>
        </w:r>
      </w:hyperlink>
      <w:r>
        <w:rPr>
          <w:rFonts w:ascii="Helvetica" w:hAnsi="Helvetica" w:cs="Helvetica"/>
          <w:color w:val="3A3A3A"/>
          <w:sz w:val="27"/>
          <w:szCs w:val="27"/>
        </w:rPr>
        <w:t>. Follow the next steps to install the library in your Arduino IDE:</w:t>
      </w:r>
    </w:p>
    <w:p w14:paraId="18671F75" w14:textId="77777777" w:rsidR="008B01FD" w:rsidRDefault="000F714C" w:rsidP="008B01FD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hyperlink r:id="rId20" w:tgtFrame="_blank" w:history="1">
        <w:r w:rsidR="008B01FD"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Click here to download</w:t>
        </w:r>
      </w:hyperlink>
      <w:r w:rsidR="008B01FD">
        <w:rPr>
          <w:rFonts w:ascii="Helvetica" w:hAnsi="Helvetica" w:cs="Helvetica"/>
          <w:color w:val="3A3A3A"/>
          <w:sz w:val="27"/>
          <w:szCs w:val="27"/>
        </w:rPr>
        <w:t> the Adafruit-BME280 library. You should have a .zip folder in your Downloads folder</w:t>
      </w:r>
    </w:p>
    <w:p w14:paraId="472E813A" w14:textId="77777777" w:rsidR="008B01FD" w:rsidRDefault="008B01FD" w:rsidP="008B01FD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Unzip the .zip folder and you should get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Adafruit-BME280-Library-master</w:t>
      </w:r>
      <w:r>
        <w:rPr>
          <w:rFonts w:ascii="Helvetica" w:hAnsi="Helvetica" w:cs="Helvetica"/>
          <w:color w:val="3A3A3A"/>
          <w:sz w:val="27"/>
          <w:szCs w:val="27"/>
        </w:rPr>
        <w:t> folder</w:t>
      </w:r>
    </w:p>
    <w:p w14:paraId="5E2070F9" w14:textId="77777777" w:rsidR="008B01FD" w:rsidRDefault="008B01FD" w:rsidP="008B01FD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Rename your folder from </w:t>
      </w:r>
      <w:del w:id="1" w:author="Unknown">
        <w:r>
          <w:rPr>
            <w:rFonts w:ascii="Helvetica" w:hAnsi="Helvetica" w:cs="Helvetica"/>
            <w:color w:val="3A3A3A"/>
            <w:sz w:val="27"/>
            <w:szCs w:val="27"/>
            <w:bdr w:val="none" w:sz="0" w:space="0" w:color="auto" w:frame="1"/>
          </w:rPr>
          <w:delText>Adafruit-BME280-Library-master</w:delText>
        </w:r>
      </w:del>
      <w:r>
        <w:rPr>
          <w:rFonts w:ascii="Helvetica" w:hAnsi="Helvetica" w:cs="Helvetica"/>
          <w:color w:val="3A3A3A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Adafruit_BME280_Library</w:t>
      </w:r>
    </w:p>
    <w:p w14:paraId="1D9AF7AC" w14:textId="77777777" w:rsidR="008B01FD" w:rsidRDefault="008B01FD" w:rsidP="008B01FD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Move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Adafruit_BMPE280_Library</w:t>
      </w:r>
      <w:r>
        <w:rPr>
          <w:rFonts w:ascii="Helvetica" w:hAnsi="Helvetica" w:cs="Helvetica"/>
          <w:color w:val="3A3A3A"/>
          <w:sz w:val="27"/>
          <w:szCs w:val="27"/>
        </w:rPr>
        <w:t> folder to your Arduino IDE installation libraries folder</w:t>
      </w:r>
    </w:p>
    <w:p w14:paraId="5D1C3496" w14:textId="17FFE5AE" w:rsidR="008B01FD" w:rsidRDefault="008B01FD" w:rsidP="008B01FD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Finally, re-open your Arduino IDE</w:t>
      </w:r>
    </w:p>
    <w:p w14:paraId="4F1B138F" w14:textId="77777777" w:rsidR="008B01FD" w:rsidRDefault="008B01FD" w:rsidP="008B01FD">
      <w:p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</w:p>
    <w:p w14:paraId="1E1A33B0" w14:textId="77777777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Alternatively, you can go to </w:t>
      </w:r>
      <w:r>
        <w:rPr>
          <w:rStyle w:val="Strong"/>
          <w:rFonts w:ascii="Helvetica" w:eastAsiaTheme="majorEastAsia" w:hAnsi="Helvetica" w:cs="Helvetica"/>
          <w:color w:val="3A3A3A"/>
          <w:sz w:val="27"/>
          <w:szCs w:val="27"/>
          <w:bdr w:val="none" w:sz="0" w:space="0" w:color="auto" w:frame="1"/>
        </w:rPr>
        <w:t>Sketch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Strong"/>
          <w:rFonts w:ascii="Helvetica" w:eastAsiaTheme="majorEastAsia" w:hAnsi="Helvetica" w:cs="Helvetica"/>
          <w:color w:val="3A3A3A"/>
          <w:sz w:val="27"/>
          <w:szCs w:val="27"/>
          <w:bdr w:val="none" w:sz="0" w:space="0" w:color="auto" w:frame="1"/>
        </w:rPr>
        <w:t>Include Library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Strong"/>
          <w:rFonts w:ascii="Helvetica" w:eastAsiaTheme="majorEastAsia" w:hAnsi="Helvetica" w:cs="Helvetica"/>
          <w:color w:val="3A3A3A"/>
          <w:sz w:val="27"/>
          <w:szCs w:val="27"/>
          <w:bdr w:val="none" w:sz="0" w:space="0" w:color="auto" w:frame="1"/>
        </w:rPr>
        <w:t>Manage Libraries</w:t>
      </w:r>
      <w:r>
        <w:rPr>
          <w:rFonts w:ascii="Helvetica" w:hAnsi="Helvetica" w:cs="Helvetica"/>
          <w:color w:val="3A3A3A"/>
          <w:sz w:val="27"/>
          <w:szCs w:val="27"/>
        </w:rPr>
        <w:t> and type “</w:t>
      </w:r>
      <w:proofErr w:type="spellStart"/>
      <w:r>
        <w:rPr>
          <w:rStyle w:val="Strong"/>
          <w:rFonts w:ascii="Helvetica" w:eastAsiaTheme="majorEastAsia" w:hAnsi="Helvetica" w:cs="Helvetica"/>
          <w:color w:val="3A3A3A"/>
          <w:sz w:val="27"/>
          <w:szCs w:val="27"/>
          <w:bdr w:val="none" w:sz="0" w:space="0" w:color="auto" w:frame="1"/>
        </w:rPr>
        <w:t>adafruit</w:t>
      </w:r>
      <w:proofErr w:type="spellEnd"/>
      <w:r>
        <w:rPr>
          <w:rStyle w:val="Strong"/>
          <w:rFonts w:ascii="Helvetica" w:eastAsiaTheme="majorEastAsia" w:hAnsi="Helvetica" w:cs="Helvetica"/>
          <w:color w:val="3A3A3A"/>
          <w:sz w:val="27"/>
          <w:szCs w:val="27"/>
          <w:bdr w:val="none" w:sz="0" w:space="0" w:color="auto" w:frame="1"/>
        </w:rPr>
        <w:t xml:space="preserve"> bme280</w:t>
      </w:r>
      <w:r>
        <w:rPr>
          <w:rFonts w:ascii="Helvetica" w:hAnsi="Helvetica" w:cs="Helvetica"/>
          <w:color w:val="3A3A3A"/>
          <w:sz w:val="27"/>
          <w:szCs w:val="27"/>
        </w:rPr>
        <w:t>” to search for the library. Then, click install.</w:t>
      </w:r>
    </w:p>
    <w:p w14:paraId="6E3DAE91" w14:textId="77777777" w:rsidR="008B01FD" w:rsidRDefault="008B01FD" w:rsidP="008B01FD">
      <w:pPr>
        <w:pStyle w:val="Heading4"/>
        <w:shd w:val="clear" w:color="auto" w:fill="FFFFFF"/>
        <w:spacing w:before="0" w:after="300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 xml:space="preserve">Installing the </w:t>
      </w:r>
      <w:proofErr w:type="spellStart"/>
      <w:r>
        <w:rPr>
          <w:rFonts w:ascii="Helvetica" w:hAnsi="Helvetica" w:cs="Helvetica"/>
          <w:color w:val="3A3A3A"/>
          <w:sz w:val="30"/>
          <w:szCs w:val="30"/>
        </w:rPr>
        <w:t>Adafruit_Sensor</w:t>
      </w:r>
      <w:proofErr w:type="spellEnd"/>
      <w:r>
        <w:rPr>
          <w:rFonts w:ascii="Helvetica" w:hAnsi="Helvetica" w:cs="Helvetica"/>
          <w:color w:val="3A3A3A"/>
          <w:sz w:val="30"/>
          <w:szCs w:val="30"/>
        </w:rPr>
        <w:t xml:space="preserve"> library</w:t>
      </w:r>
    </w:p>
    <w:p w14:paraId="4F5EE364" w14:textId="77777777" w:rsidR="008B01FD" w:rsidRDefault="008B01FD" w:rsidP="008B01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To use the BME280 library, you also need to install the 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fldChar w:fldCharType="begin"/>
      </w:r>
      <w:r>
        <w:rPr>
          <w:rFonts w:ascii="Helvetica" w:hAnsi="Helvetica" w:cs="Helvetica"/>
          <w:color w:val="3A3A3A"/>
          <w:sz w:val="27"/>
          <w:szCs w:val="27"/>
        </w:rPr>
        <w:instrText xml:space="preserve"> HYPERLINK "https://github.com/adafruit/Adafruit_Sensor" \t "_blank" </w:instrText>
      </w:r>
      <w:r>
        <w:rPr>
          <w:rFonts w:ascii="Helvetica" w:hAnsi="Helvetica" w:cs="Helvetica"/>
          <w:color w:val="3A3A3A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color w:val="1B78E2"/>
          <w:sz w:val="27"/>
          <w:szCs w:val="27"/>
          <w:bdr w:val="none" w:sz="0" w:space="0" w:color="auto" w:frame="1"/>
        </w:rPr>
        <w:t>Adafruit_Sensor</w:t>
      </w:r>
      <w:proofErr w:type="spellEnd"/>
      <w:r>
        <w:rPr>
          <w:rStyle w:val="Hyperlink"/>
          <w:rFonts w:ascii="Helvetica" w:hAnsi="Helvetica" w:cs="Helvetica"/>
          <w:color w:val="1B78E2"/>
          <w:sz w:val="27"/>
          <w:szCs w:val="27"/>
          <w:bdr w:val="none" w:sz="0" w:space="0" w:color="auto" w:frame="1"/>
        </w:rPr>
        <w:t xml:space="preserve"> library</w:t>
      </w:r>
      <w:r>
        <w:rPr>
          <w:rFonts w:ascii="Helvetica" w:hAnsi="Helvetica" w:cs="Helvetica"/>
          <w:color w:val="3A3A3A"/>
          <w:sz w:val="27"/>
          <w:szCs w:val="27"/>
        </w:rPr>
        <w:fldChar w:fldCharType="end"/>
      </w:r>
      <w:r>
        <w:rPr>
          <w:rFonts w:ascii="Helvetica" w:hAnsi="Helvetica" w:cs="Helvetica"/>
          <w:color w:val="3A3A3A"/>
          <w:sz w:val="27"/>
          <w:szCs w:val="27"/>
        </w:rPr>
        <w:t>. Follow the next steps to install the library:</w:t>
      </w:r>
    </w:p>
    <w:p w14:paraId="064650C4" w14:textId="77777777" w:rsidR="008B01FD" w:rsidRDefault="000F714C" w:rsidP="008B01FD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hyperlink r:id="rId21" w:tgtFrame="_blank" w:history="1">
        <w:r w:rsidR="008B01FD"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Click here to download</w:t>
        </w:r>
      </w:hyperlink>
      <w:r w:rsidR="008B01FD">
        <w:rPr>
          <w:rFonts w:ascii="Helvetica" w:hAnsi="Helvetica" w:cs="Helvetica"/>
          <w:color w:val="3A3A3A"/>
          <w:sz w:val="27"/>
          <w:szCs w:val="27"/>
        </w:rPr>
        <w:t xml:space="preserve"> the </w:t>
      </w:r>
      <w:proofErr w:type="spellStart"/>
      <w:r w:rsidR="008B01FD">
        <w:rPr>
          <w:rFonts w:ascii="Helvetica" w:hAnsi="Helvetica" w:cs="Helvetica"/>
          <w:color w:val="3A3A3A"/>
          <w:sz w:val="27"/>
          <w:szCs w:val="27"/>
        </w:rPr>
        <w:t>Adafruit_Sensor</w:t>
      </w:r>
      <w:proofErr w:type="spellEnd"/>
      <w:r w:rsidR="008B01FD">
        <w:rPr>
          <w:rFonts w:ascii="Helvetica" w:hAnsi="Helvetica" w:cs="Helvetica"/>
          <w:color w:val="3A3A3A"/>
          <w:sz w:val="27"/>
          <w:szCs w:val="27"/>
        </w:rPr>
        <w:t xml:space="preserve"> library. You should have a .zip folder in your Downloads folder</w:t>
      </w:r>
    </w:p>
    <w:p w14:paraId="52953616" w14:textId="77777777" w:rsidR="008B01FD" w:rsidRDefault="008B01FD" w:rsidP="008B01FD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lastRenderedPageBreak/>
        <w:t>Unzip the .zip folder and you should get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Adafruit_Sensor</w:t>
      </w:r>
      <w:proofErr w:type="spellEnd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-master</w:t>
      </w:r>
      <w:r>
        <w:rPr>
          <w:rFonts w:ascii="Helvetica" w:hAnsi="Helvetica" w:cs="Helvetica"/>
          <w:color w:val="3A3A3A"/>
          <w:sz w:val="27"/>
          <w:szCs w:val="27"/>
        </w:rPr>
        <w:t> folder</w:t>
      </w:r>
    </w:p>
    <w:p w14:paraId="4148BD63" w14:textId="77777777" w:rsidR="008B01FD" w:rsidRDefault="008B01FD" w:rsidP="008B01FD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Rename your folder from </w:t>
      </w:r>
      <w:del w:id="2" w:author="Unknown">
        <w:r>
          <w:rPr>
            <w:rFonts w:ascii="Helvetica" w:hAnsi="Helvetica" w:cs="Helvetica"/>
            <w:color w:val="3A3A3A"/>
            <w:sz w:val="27"/>
            <w:szCs w:val="27"/>
            <w:bdr w:val="none" w:sz="0" w:space="0" w:color="auto" w:frame="1"/>
          </w:rPr>
          <w:delText>Adafruit_Sensor-master</w:delText>
        </w:r>
      </w:del>
      <w:r>
        <w:rPr>
          <w:rFonts w:ascii="Helvetica" w:hAnsi="Helvetica" w:cs="Helvetica"/>
          <w:color w:val="3A3A3A"/>
          <w:sz w:val="27"/>
          <w:szCs w:val="27"/>
        </w:rPr>
        <w:t> to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Adafruit_Sensor</w:t>
      </w:r>
      <w:proofErr w:type="spellEnd"/>
    </w:p>
    <w:p w14:paraId="1E965F2D" w14:textId="77777777" w:rsidR="008B01FD" w:rsidRDefault="008B01FD" w:rsidP="008B01FD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Move the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Adafruit_Sensor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> folder to your Arduino IDE installation libraries folder</w:t>
      </w:r>
    </w:p>
    <w:p w14:paraId="09CDFD85" w14:textId="77777777" w:rsidR="008B01FD" w:rsidRDefault="008B01FD" w:rsidP="008B01FD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Finally, re-open your Arduino IDE</w:t>
      </w:r>
    </w:p>
    <w:p w14:paraId="332C4EF1" w14:textId="759C49FF" w:rsidR="008B01FD" w:rsidRDefault="008B01FD"/>
    <w:p w14:paraId="07CFA2F7" w14:textId="62287D32" w:rsidR="008B01FD" w:rsidRDefault="008B01FD">
      <w:r>
        <w:t>Sketch in ESP32</w:t>
      </w:r>
    </w:p>
    <w:p w14:paraId="7DB288E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WiFi.h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453AF44A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PubSubClient.h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01BA83CB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Wire.h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6B5EAC1B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&lt;Adafruit_BME280.h&gt;</w:t>
      </w:r>
    </w:p>
    <w:p w14:paraId="29FD6BD8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Adafruit_Sensor.h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429812B6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5F376BDA" w14:textId="72F52BA3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yellow"/>
          <w:bdr w:val="none" w:sz="0" w:space="0" w:color="auto" w:frame="1"/>
        </w:rPr>
        <w:t>REPLACE_WITH_YOUR_SSID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6C3169A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password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yellow"/>
          <w:bdr w:val="none" w:sz="0" w:space="0" w:color="auto" w:frame="1"/>
        </w:rPr>
        <w:t>REPLACE_WITH_YOUR_PASSWORD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10EC1B9D" w14:textId="5C37267B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mqtt_server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="002B4C23" w:rsidRPr="008B01FD">
        <w:rPr>
          <w:rFonts w:ascii="Consolas" w:eastAsia="Times New Roman" w:hAnsi="Consolas" w:cs="Courier New"/>
          <w:color w:val="708090"/>
          <w:sz w:val="27"/>
          <w:szCs w:val="27"/>
          <w:highlight w:val="yellow"/>
          <w:bdr w:val="none" w:sz="0" w:space="0" w:color="auto" w:frame="1"/>
        </w:rPr>
        <w:t>192.168.1.144</w:t>
      </w:r>
      <w:r w:rsidR="002B4C2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yellow"/>
          <w:bdr w:val="none" w:sz="0" w:space="0" w:color="auto" w:frame="1"/>
        </w:rPr>
        <w:t>MQTT_BROKER_IP</w:t>
      </w:r>
      <w:proofErr w:type="gram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4CEC178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84F401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</w:pP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WiFiClient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espClient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;</w:t>
      </w:r>
      <w:proofErr w:type="gramEnd"/>
    </w:p>
    <w:p w14:paraId="335A1549" w14:textId="64236DCD" w:rsid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PubSubClient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espClient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  <w:proofErr w:type="gramEnd"/>
    </w:p>
    <w:p w14:paraId="3E384251" w14:textId="77777777" w:rsidR="002B4C23" w:rsidRPr="008B01FD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1EF591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long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lastMsg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763919A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msg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</w:p>
    <w:p w14:paraId="0799D6CA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value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33D1C2F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13292A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//uncomment the following lines if you're using SPI</w:t>
      </w:r>
    </w:p>
    <w:p w14:paraId="5C308DE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/*#include &lt;</w:t>
      </w:r>
      <w:proofErr w:type="spell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SPI.h</w:t>
      </w:r>
      <w:proofErr w:type="spell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&gt;</w:t>
      </w:r>
    </w:p>
    <w:p w14:paraId="4DC06EB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#</w:t>
      </w:r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define</w:t>
      </w:r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BME_SCK 18</w:t>
      </w:r>
    </w:p>
    <w:p w14:paraId="6A65661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#</w:t>
      </w:r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define</w:t>
      </w:r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BME_MISO 19</w:t>
      </w:r>
    </w:p>
    <w:p w14:paraId="4F0A258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#</w:t>
      </w:r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define</w:t>
      </w:r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BME_MOSI 23</w:t>
      </w:r>
    </w:p>
    <w:p w14:paraId="534E3CC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#</w:t>
      </w:r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define</w:t>
      </w:r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BME_CS 5*/</w:t>
      </w:r>
    </w:p>
    <w:p w14:paraId="7B7D7EFE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87DD00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Adafruit_BME280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bme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I2C</w:t>
      </w:r>
    </w:p>
    <w:p w14:paraId="2DA2A331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//Adafruit_BME280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bme</w:t>
      </w:r>
      <w:proofErr w:type="spell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BME_CS); // hardware SPI</w:t>
      </w:r>
    </w:p>
    <w:p w14:paraId="535B51F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//Adafruit_BME280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bme</w:t>
      </w:r>
      <w:proofErr w:type="spell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BME_CS, BME_MOSI, BME_MISO, BME_SCK); // software SPI</w:t>
      </w:r>
    </w:p>
    <w:p w14:paraId="7163346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float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temperature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05DF74C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float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humidity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18CFE7F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ledPin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4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7B02B1D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16E61E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2AE7CB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115200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593E14F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D744D21" w14:textId="4ACC2AD4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(you can also pass in a Wire library object like &amp;Wire2)</w:t>
      </w:r>
    </w:p>
    <w:p w14:paraId="01BFBB7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//status =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bme.begin</w:t>
      </w:r>
      <w:proofErr w:type="spellEnd"/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();  </w:t>
      </w:r>
    </w:p>
    <w:p w14:paraId="33877ADB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bme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0x76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6F80E6FE" w14:textId="7AA71308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"Could not find BME280 sensor, check wiring!"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F2AA16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17E9B1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0A7F214C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110EE24" w14:textId="5690C269" w:rsid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setup_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wifi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7099B1F" w14:textId="54F607F1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D9B81B6" w14:textId="51CC292A" w:rsidR="00CC6B05" w:rsidRDefault="00CC6B05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DEC7680" w14:textId="77777777" w:rsidR="00CC6B05" w:rsidRPr="00CC6B05" w:rsidRDefault="00CC6B05" w:rsidP="00CC6B05">
      <w:pPr>
        <w:numPr>
          <w:ilvl w:val="0"/>
          <w:numId w:val="11"/>
        </w:numPr>
        <w:shd w:val="clear" w:color="auto" w:fill="FFFFFF"/>
        <w:spacing w:after="0" w:line="480" w:lineRule="atLeast"/>
        <w:rPr>
          <w:rFonts w:ascii="System" w:eastAsia="Times New Roman" w:hAnsi="System" w:cs="Times New Roman"/>
          <w:color w:val="515151"/>
          <w:sz w:val="24"/>
          <w:szCs w:val="24"/>
        </w:rPr>
      </w:pPr>
      <w:r w:rsidRPr="00CC6B05">
        <w:rPr>
          <w:rFonts w:ascii="System" w:eastAsia="Times New Roman" w:hAnsi="System" w:cs="Times New Roman"/>
          <w:color w:val="515151"/>
          <w:sz w:val="24"/>
          <w:szCs w:val="24"/>
        </w:rPr>
        <w:t>TCP Port: </w:t>
      </w:r>
      <w:r w:rsidRPr="00CC6B05">
        <w:rPr>
          <w:rFonts w:ascii="System" w:eastAsia="Times New Roman" w:hAnsi="System" w:cs="Times New Roman"/>
          <w:b/>
          <w:bCs/>
          <w:color w:val="2F333E"/>
          <w:sz w:val="24"/>
          <w:szCs w:val="24"/>
        </w:rPr>
        <w:t>1883</w:t>
      </w:r>
    </w:p>
    <w:p w14:paraId="638AE297" w14:textId="77777777" w:rsidR="00CC6B05" w:rsidRPr="00CC6B05" w:rsidRDefault="00CC6B05" w:rsidP="00CC6B05">
      <w:pPr>
        <w:numPr>
          <w:ilvl w:val="0"/>
          <w:numId w:val="11"/>
        </w:numPr>
        <w:shd w:val="clear" w:color="auto" w:fill="FFFFFF"/>
        <w:spacing w:after="0" w:line="480" w:lineRule="atLeast"/>
        <w:rPr>
          <w:rFonts w:ascii="System" w:eastAsia="Times New Roman" w:hAnsi="System" w:cs="Times New Roman"/>
          <w:color w:val="515151"/>
          <w:sz w:val="24"/>
          <w:szCs w:val="24"/>
        </w:rPr>
      </w:pPr>
      <w:proofErr w:type="spellStart"/>
      <w:r w:rsidRPr="00CC6B05">
        <w:rPr>
          <w:rFonts w:ascii="System" w:eastAsia="Times New Roman" w:hAnsi="System" w:cs="Times New Roman"/>
          <w:color w:val="515151"/>
          <w:sz w:val="24"/>
          <w:szCs w:val="24"/>
        </w:rPr>
        <w:t>Websocket</w:t>
      </w:r>
      <w:proofErr w:type="spellEnd"/>
      <w:r w:rsidRPr="00CC6B05">
        <w:rPr>
          <w:rFonts w:ascii="System" w:eastAsia="Times New Roman" w:hAnsi="System" w:cs="Times New Roman"/>
          <w:color w:val="515151"/>
          <w:sz w:val="24"/>
          <w:szCs w:val="24"/>
        </w:rPr>
        <w:t xml:space="preserve"> Port: </w:t>
      </w:r>
      <w:r w:rsidRPr="00CC6B05">
        <w:rPr>
          <w:rFonts w:ascii="System" w:eastAsia="Times New Roman" w:hAnsi="System" w:cs="Times New Roman"/>
          <w:b/>
          <w:bCs/>
          <w:color w:val="2F333E"/>
          <w:sz w:val="24"/>
          <w:szCs w:val="24"/>
        </w:rPr>
        <w:t>8083</w:t>
      </w:r>
    </w:p>
    <w:p w14:paraId="20540873" w14:textId="52D4F599" w:rsidR="00CC6B05" w:rsidRDefault="00CC6B05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EDED5E8" w14:textId="77777777" w:rsidR="00CC6B05" w:rsidRPr="008B01FD" w:rsidRDefault="00CC6B05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18CAFA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setServer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mqtt_server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highlight w:val="cyan"/>
          <w:bdr w:val="none" w:sz="0" w:space="0" w:color="auto" w:frame="1"/>
        </w:rPr>
        <w:t>1883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5D3C3618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setCallback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callback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69F4240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6176DF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pinMode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ledPin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OUTPUT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BE3ABB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83FBB1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FFA1862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setup_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wifi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8864111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EBFE65D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7BFFE1C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A687B81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password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5570A1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729C79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status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gramEnd"/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WL_CONNECTED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8DA425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830120B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"."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731154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10AF4A1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5CF8BCE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WiFi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 xml:space="preserve"> connected"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63327DE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"IP address: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38D34C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localIP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B2FB5C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05D5F32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CF2B27A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7919DB13" w14:textId="4A2D0A58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callback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topic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byte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message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unsigned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length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6FF666E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"Message arrived on topic: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AD6A7A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topic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7E97AC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". Message: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317A2A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String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4CC76E1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19D6E2D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for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&lt;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length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++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63C80E7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((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CDFE152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  <w:proofErr w:type="gramEnd"/>
    </w:p>
    <w:p w14:paraId="03D3C47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E2482C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9BA416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7FB4B2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If a message is received on the topic esp32/output, you check if the message is either "on" or "off". </w:t>
      </w:r>
    </w:p>
    <w:p w14:paraId="6E7DDE18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Changes the output state according to the message</w:t>
      </w:r>
    </w:p>
    <w:p w14:paraId="5E0075EB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DBE25E4" w14:textId="76921A1B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String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topic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"esp32/output"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32C0A0A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"Changing output to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2E0E8A3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"on"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){</w:t>
      </w:r>
    </w:p>
    <w:p w14:paraId="29497C4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"on"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3305E3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ledPin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HIGH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19B624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711753FB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else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"off"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){</w:t>
      </w:r>
    </w:p>
    <w:p w14:paraId="26FDA88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"off"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C368BD2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ledPin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LOW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39ED62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7F8A482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76FE9332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F61EAC3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A780F9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reconnect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3AFAB1A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Loop until we're reconnected</w:t>
      </w:r>
    </w:p>
    <w:p w14:paraId="3E7F1EE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connected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()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DD2453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"Attempting MQTT connection..."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6B5FDA8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Attempt to connect</w:t>
      </w:r>
    </w:p>
    <w:p w14:paraId="3ED11C7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connect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"ESP8266Client"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73D62E2" w14:textId="03D53D1D" w:rsid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"connected"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26964725" w14:textId="77777777" w:rsidR="002B4C23" w:rsidRPr="008B01FD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90762A7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Subscribe</w:t>
      </w:r>
    </w:p>
    <w:p w14:paraId="7B605F88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subscribe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"esp32/output"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61B47CC5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B3DCD75" w14:textId="6E342676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else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CFFCE7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 xml:space="preserve">"failed, </w:t>
      </w:r>
      <w:proofErr w:type="spellStart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rc</w:t>
      </w:r>
      <w:proofErr w:type="spellEnd"/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="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CA026E3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state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());</w:t>
      </w:r>
    </w:p>
    <w:p w14:paraId="770097C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try again in 5 seconds"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CCB6171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Wait 5 seconds before retrying</w:t>
      </w:r>
    </w:p>
    <w:p w14:paraId="51661613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469B1A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75D0B92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35B8EB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0ECAE7E9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52BFD87F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4A7FE1D2" w14:textId="192F9DA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707041E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connected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()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5335A9AC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reconnect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CBAFCDB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3C83417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1272446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4B6C74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long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now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millis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308FBC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now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-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lastMsg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&gt;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5000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AAF4E6A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lastMsg</w:t>
      </w:r>
      <w:proofErr w:type="spell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now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32602BE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2E80E5E8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Temperature in Celsius</w:t>
      </w:r>
    </w:p>
    <w:p w14:paraId="2200B679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temperature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bme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readTemperature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</w:p>
    <w:p w14:paraId="1064F47C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Uncomment the next line to set temperature in Fahrenheit </w:t>
      </w:r>
    </w:p>
    <w:p w14:paraId="0C03F93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(and comment the previous temperature line)</w:t>
      </w:r>
    </w:p>
    <w:p w14:paraId="0F7B6C80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//temperature = 1.8 *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bme.readTemperature</w:t>
      </w:r>
      <w:proofErr w:type="spellEnd"/>
      <w:proofErr w:type="gramEnd"/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() + 32; // Temperature in Fahrenheit</w:t>
      </w:r>
    </w:p>
    <w:p w14:paraId="0CFE179C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0ADC7C7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Convert the value to a char array</w:t>
      </w:r>
    </w:p>
    <w:p w14:paraId="47A07F75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tempString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8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</w:p>
    <w:p w14:paraId="7346803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dtostrf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temperature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tempString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2B2DB6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"Temperature: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299168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tempString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775F8C3" w14:textId="77777777" w:rsidR="002B4C23" w:rsidRDefault="002B4C23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6030859" w14:textId="24E16F42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publish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"esp32/temperature"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tempString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4D64121A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3174C22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humidity </w:t>
      </w:r>
      <w:r w:rsidRPr="008B01FD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bme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readHumidity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7FD0824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7D22B408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Convert the value to a char array</w:t>
      </w:r>
    </w:p>
    <w:p w14:paraId="376199CF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8B01F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humString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gramEnd"/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8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</w:p>
    <w:p w14:paraId="36565A44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dtostrf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humidity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8B01FD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humString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9D1A1CB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"Humidity: "</w:t>
      </w:r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A38C056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humString</w:t>
      </w:r>
      <w:proofErr w:type="spellEnd"/>
      <w:proofErr w:type="gramStart"/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E378A0C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proofErr w:type="gram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client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.</w:t>
      </w:r>
      <w:r w:rsidRPr="008B01FD">
        <w:rPr>
          <w:rFonts w:ascii="Consolas" w:eastAsia="Times New Roman" w:hAnsi="Consolas" w:cs="Courier New"/>
          <w:color w:val="DD4A68"/>
          <w:sz w:val="27"/>
          <w:szCs w:val="27"/>
          <w:highlight w:val="cyan"/>
          <w:bdr w:val="none" w:sz="0" w:space="0" w:color="auto" w:frame="1"/>
        </w:rPr>
        <w:t>publish</w:t>
      </w:r>
      <w:proofErr w:type="spellEnd"/>
      <w:proofErr w:type="gram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(</w:t>
      </w:r>
      <w:r w:rsidRPr="008B01FD">
        <w:rPr>
          <w:rFonts w:ascii="Consolas" w:eastAsia="Times New Roman" w:hAnsi="Consolas" w:cs="Courier New"/>
          <w:color w:val="669900"/>
          <w:sz w:val="27"/>
          <w:szCs w:val="27"/>
          <w:highlight w:val="cyan"/>
          <w:bdr w:val="none" w:sz="0" w:space="0" w:color="auto" w:frame="1"/>
        </w:rPr>
        <w:t>"esp32/humidity"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,</w:t>
      </w:r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 xml:space="preserve"> </w:t>
      </w:r>
      <w:proofErr w:type="spellStart"/>
      <w:r w:rsidRPr="008B01FD">
        <w:rPr>
          <w:rFonts w:ascii="Consolas" w:eastAsia="Times New Roman" w:hAnsi="Consolas" w:cs="Courier New"/>
          <w:color w:val="000000"/>
          <w:sz w:val="27"/>
          <w:szCs w:val="27"/>
          <w:highlight w:val="cyan"/>
          <w:bdr w:val="none" w:sz="0" w:space="0" w:color="auto" w:frame="1"/>
        </w:rPr>
        <w:t>humString</w:t>
      </w:r>
      <w:proofErr w:type="spellEnd"/>
      <w:r w:rsidRPr="008B01FD">
        <w:rPr>
          <w:rFonts w:ascii="Consolas" w:eastAsia="Times New Roman" w:hAnsi="Consolas" w:cs="Courier New"/>
          <w:color w:val="999999"/>
          <w:sz w:val="27"/>
          <w:szCs w:val="27"/>
          <w:highlight w:val="cyan"/>
          <w:bdr w:val="none" w:sz="0" w:space="0" w:color="auto" w:frame="1"/>
        </w:rPr>
        <w:t>);</w:t>
      </w:r>
    </w:p>
    <w:p w14:paraId="53B7A9ED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8B01F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7FED272" w14:textId="77777777" w:rsidR="008B01FD" w:rsidRPr="008B01FD" w:rsidRDefault="008B01FD" w:rsidP="008B01F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8B01FD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657D89B" w14:textId="3B1C9173" w:rsidR="008B01FD" w:rsidRDefault="008B01FD"/>
    <w:p w14:paraId="5204CC22" w14:textId="59539C33" w:rsidR="002B4C23" w:rsidRDefault="002B4C23"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 the </w:t>
      </w:r>
      <w:proofErr w:type="gramStart"/>
      <w:r w:rsidRPr="002B4C23">
        <w:rPr>
          <w:rStyle w:val="Emphasis"/>
          <w:rFonts w:ascii="Helvetica" w:hAnsi="Helvetica" w:cs="Helvetica"/>
          <w:color w:val="3A3A3A"/>
          <w:sz w:val="27"/>
          <w:szCs w:val="27"/>
          <w:highlight w:val="cyan"/>
          <w:bdr w:val="none" w:sz="0" w:space="0" w:color="auto" w:frame="1"/>
          <w:shd w:val="clear" w:color="auto" w:fill="FFFFFF"/>
        </w:rPr>
        <w:t>reconnect(</w:t>
      </w:r>
      <w:proofErr w:type="gramEnd"/>
      <w:r w:rsidRPr="002B4C23">
        <w:rPr>
          <w:rStyle w:val="Emphasis"/>
          <w:rFonts w:ascii="Helvetica" w:hAnsi="Helvetica" w:cs="Helvetica"/>
          <w:color w:val="3A3A3A"/>
          <w:sz w:val="27"/>
          <w:szCs w:val="27"/>
          <w:highlight w:val="cyan"/>
          <w:bdr w:val="none" w:sz="0" w:space="0" w:color="auto" w:frame="1"/>
          <w:shd w:val="clear" w:color="auto" w:fill="FFFFFF"/>
        </w:rPr>
        <w:t>)</w:t>
      </w:r>
      <w:r w:rsidRPr="002B4C23">
        <w:rPr>
          <w:rFonts w:ascii="Helvetica" w:hAnsi="Helvetica" w:cs="Helvetica"/>
          <w:color w:val="3A3A3A"/>
          <w:sz w:val="27"/>
          <w:szCs w:val="27"/>
          <w:highlight w:val="cyan"/>
          <w:shd w:val="clear" w:color="auto" w:fill="FFFFFF"/>
        </w:rPr>
        <w:t> function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, you can </w:t>
      </w:r>
      <w:r w:rsidRPr="002B4C2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subscribe to MQTT topics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. In this case, the ESP32 is only subscribed to the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 esp32/output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:</w:t>
      </w:r>
    </w:p>
    <w:p w14:paraId="3E10890B" w14:textId="77777777" w:rsidR="002B4C23" w:rsidRDefault="002B4C23"/>
    <w:p w14:paraId="53E60346" w14:textId="50F1F650" w:rsidR="002B4C23" w:rsidRDefault="002B4C23"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 the </w:t>
      </w:r>
      <w:proofErr w:type="gramStart"/>
      <w:r w:rsidRPr="002B4C23">
        <w:rPr>
          <w:rStyle w:val="Emphasis"/>
          <w:rFonts w:ascii="Helvetica" w:hAnsi="Helvetica" w:cs="Helvetica"/>
          <w:color w:val="3A3A3A"/>
          <w:sz w:val="27"/>
          <w:szCs w:val="27"/>
          <w:highlight w:val="cyan"/>
          <w:bdr w:val="none" w:sz="0" w:space="0" w:color="auto" w:frame="1"/>
          <w:shd w:val="clear" w:color="auto" w:fill="FFFFFF"/>
        </w:rPr>
        <w:t>callback(</w:t>
      </w:r>
      <w:proofErr w:type="gramEnd"/>
      <w:r w:rsidRPr="002B4C23">
        <w:rPr>
          <w:rStyle w:val="Emphasis"/>
          <w:rFonts w:ascii="Helvetica" w:hAnsi="Helvetica" w:cs="Helvetica"/>
          <w:color w:val="3A3A3A"/>
          <w:sz w:val="27"/>
          <w:szCs w:val="27"/>
          <w:highlight w:val="cyan"/>
          <w:bdr w:val="none" w:sz="0" w:space="0" w:color="auto" w:frame="1"/>
          <w:shd w:val="clear" w:color="auto" w:fill="FFFFFF"/>
        </w:rPr>
        <w:t>)</w:t>
      </w:r>
      <w:r w:rsidRPr="002B4C23">
        <w:rPr>
          <w:rFonts w:ascii="Helvetica" w:hAnsi="Helvetica" w:cs="Helvetica"/>
          <w:color w:val="3A3A3A"/>
          <w:sz w:val="27"/>
          <w:szCs w:val="27"/>
          <w:highlight w:val="cyan"/>
          <w:shd w:val="clear" w:color="auto" w:fill="FFFFFF"/>
        </w:rPr>
        <w:t> function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, the ESP32 receives the MQTT messages of the subscribed topics. According to the MQTT topic and message, it turns the LED on or off:</w:t>
      </w:r>
    </w:p>
    <w:p w14:paraId="3505F226" w14:textId="114855B4" w:rsidR="002B4C23" w:rsidRDefault="002B4C23" w:rsidP="002B4C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2B4C23">
        <w:rPr>
          <w:rFonts w:ascii="Helvetica" w:eastAsia="Times New Roman" w:hAnsi="Helvetica" w:cs="Helvetica"/>
          <w:color w:val="3A3A3A"/>
          <w:sz w:val="27"/>
          <w:szCs w:val="27"/>
        </w:rPr>
        <w:t>In the </w:t>
      </w:r>
      <w:proofErr w:type="gramStart"/>
      <w:r w:rsidRPr="002B4C23">
        <w:rPr>
          <w:rFonts w:ascii="Helvetica" w:eastAsia="Times New Roman" w:hAnsi="Helvetica" w:cs="Helvetica"/>
          <w:i/>
          <w:iCs/>
          <w:color w:val="3A3A3A"/>
          <w:sz w:val="27"/>
          <w:szCs w:val="27"/>
          <w:bdr w:val="none" w:sz="0" w:space="0" w:color="auto" w:frame="1"/>
        </w:rPr>
        <w:t>loop(</w:t>
      </w:r>
      <w:proofErr w:type="gramEnd"/>
      <w:r w:rsidRPr="002B4C23">
        <w:rPr>
          <w:rFonts w:ascii="Helvetica" w:eastAsia="Times New Roman" w:hAnsi="Helvetica" w:cs="Helvetica"/>
          <w:i/>
          <w:iCs/>
          <w:color w:val="3A3A3A"/>
          <w:sz w:val="27"/>
          <w:szCs w:val="27"/>
          <w:bdr w:val="none" w:sz="0" w:space="0" w:color="auto" w:frame="1"/>
        </w:rPr>
        <w:t>),</w:t>
      </w:r>
      <w:r w:rsidRPr="002B4C23">
        <w:rPr>
          <w:rFonts w:ascii="Helvetica" w:eastAsia="Times New Roman" w:hAnsi="Helvetica" w:cs="Helvetica"/>
          <w:color w:val="3A3A3A"/>
          <w:sz w:val="27"/>
          <w:szCs w:val="27"/>
        </w:rPr>
        <w:t> new readings are being published every 5 seconds:</w:t>
      </w:r>
    </w:p>
    <w:p w14:paraId="1F0C9570" w14:textId="77777777" w:rsidR="002B4C23" w:rsidRPr="002B4C23" w:rsidRDefault="002B4C23" w:rsidP="002B4C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402758A6" w14:textId="77777777" w:rsidR="002B4C23" w:rsidRPr="002B4C23" w:rsidRDefault="002B4C23" w:rsidP="002B4C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2B4C23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B4C23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now </w:t>
      </w:r>
      <w:r w:rsidRPr="002B4C23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-</w:t>
      </w:r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lastMsg</w:t>
      </w:r>
      <w:proofErr w:type="spellEnd"/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B4C23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&gt;</w:t>
      </w:r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B4C23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5000</w:t>
      </w:r>
      <w:r w:rsidRPr="002B4C23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2B4C23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B4C23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...</w:t>
      </w:r>
      <w:proofErr w:type="gramEnd"/>
      <w:r w:rsidRPr="002B4C23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B4C23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A2115AB" w14:textId="40CDA242" w:rsidR="002B4C23" w:rsidRDefault="002B4C23"/>
    <w:p w14:paraId="2BD69D23" w14:textId="5E3D1617" w:rsidR="002B4C23" w:rsidRDefault="002B4C23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lastRenderedPageBreak/>
        <w:t xml:space="preserve">By </w:t>
      </w:r>
      <w:proofErr w:type="gram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default</w:t>
      </w:r>
      <w:proofErr w:type="gram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the ESP32 is sending the temperature in Celsius, but you can uncomment the last line to send the temperature in Fahrenheit</w:t>
      </w:r>
    </w:p>
    <w:p w14:paraId="69B226BB" w14:textId="77777777" w:rsidR="002B4C23" w:rsidRPr="002B4C23" w:rsidRDefault="002B4C23" w:rsidP="002B4C23">
      <w:pPr>
        <w:shd w:val="clear" w:color="auto" w:fill="FFFFFF"/>
        <w:spacing w:before="510" w:after="270" w:line="312" w:lineRule="atLeast"/>
        <w:outlineLvl w:val="1"/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</w:pPr>
      <w:r w:rsidRPr="002B4C23">
        <w:rPr>
          <w:rFonts w:ascii="Helvetica" w:eastAsia="Times New Roman" w:hAnsi="Helvetica" w:cs="Helvetica"/>
          <w:b/>
          <w:bCs/>
          <w:color w:val="3A3A3A"/>
          <w:sz w:val="54"/>
          <w:szCs w:val="54"/>
        </w:rPr>
        <w:t>Creating the Node-RED flow</w:t>
      </w:r>
    </w:p>
    <w:p w14:paraId="7284D09D" w14:textId="77777777" w:rsidR="002B4C23" w:rsidRPr="002B4C23" w:rsidRDefault="002B4C23" w:rsidP="002B4C23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2B4C23">
        <w:rPr>
          <w:rFonts w:ascii="Helvetica" w:eastAsia="Times New Roman" w:hAnsi="Helvetica" w:cs="Helvetica"/>
          <w:color w:val="3A3A3A"/>
          <w:sz w:val="27"/>
          <w:szCs w:val="27"/>
        </w:rPr>
        <w:t>Before creating the flow, you need to have installed in your Raspberry Pi:</w:t>
      </w:r>
    </w:p>
    <w:p w14:paraId="6C43FA76" w14:textId="77777777" w:rsidR="002B4C23" w:rsidRPr="002B4C23" w:rsidRDefault="000F714C" w:rsidP="002B4C2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hyperlink r:id="rId22" w:history="1">
        <w:r w:rsidR="002B4C23" w:rsidRPr="002B4C23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Node-RED</w:t>
        </w:r>
      </w:hyperlink>
    </w:p>
    <w:p w14:paraId="06EC8292" w14:textId="77777777" w:rsidR="002B4C23" w:rsidRPr="002B4C23" w:rsidRDefault="000F714C" w:rsidP="002B4C2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hyperlink r:id="rId23" w:history="1">
        <w:r w:rsidR="002B4C23" w:rsidRPr="002B4C23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Node-RED Dashboard</w:t>
        </w:r>
      </w:hyperlink>
    </w:p>
    <w:p w14:paraId="3A59DEB3" w14:textId="1997BD8E" w:rsidR="002B4C23" w:rsidRDefault="000F714C" w:rsidP="002B4C2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  <w:hyperlink r:id="rId24" w:history="1">
        <w:proofErr w:type="spellStart"/>
        <w:r w:rsidR="002B4C23" w:rsidRPr="002B4C23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Mosquitto</w:t>
        </w:r>
        <w:proofErr w:type="spellEnd"/>
        <w:r w:rsidR="002B4C23" w:rsidRPr="002B4C23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 xml:space="preserve"> Broker</w:t>
        </w:r>
      </w:hyperlink>
    </w:p>
    <w:p w14:paraId="6D4FB238" w14:textId="77777777" w:rsidR="002B4C23" w:rsidRPr="002B4C23" w:rsidRDefault="002B4C23" w:rsidP="002B4C23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4C153B1" w14:textId="77777777" w:rsidR="002B4C23" w:rsidRPr="002B4C23" w:rsidRDefault="002B4C23" w:rsidP="002B4C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2B4C23">
        <w:rPr>
          <w:rFonts w:ascii="Helvetica" w:eastAsia="Times New Roman" w:hAnsi="Helvetica" w:cs="Helvetica"/>
          <w:color w:val="3A3A3A"/>
          <w:sz w:val="27"/>
          <w:szCs w:val="27"/>
        </w:rPr>
        <w:t>After that, import the Node-RED flow provided. Go to the </w:t>
      </w:r>
      <w:hyperlink r:id="rId25" w:tgtFrame="_blank" w:history="1">
        <w:r w:rsidRPr="002B4C23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GitHub repository</w:t>
        </w:r>
      </w:hyperlink>
      <w:r w:rsidRPr="002B4C23">
        <w:rPr>
          <w:rFonts w:ascii="Helvetica" w:eastAsia="Times New Roman" w:hAnsi="Helvetica" w:cs="Helvetica"/>
          <w:color w:val="3A3A3A"/>
          <w:sz w:val="27"/>
          <w:szCs w:val="27"/>
        </w:rPr>
        <w:t> or click the figure below to see the raw file, and copy the code provided.</w:t>
      </w:r>
    </w:p>
    <w:p w14:paraId="68855282" w14:textId="2575130B" w:rsidR="002B4C23" w:rsidRDefault="002B4C23"/>
    <w:p w14:paraId="37ACA77C" w14:textId="692188E9" w:rsidR="002B4C23" w:rsidRDefault="002B4C23" w:rsidP="002B4C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bookmarkStart w:id="3" w:name="_Hlk73961451"/>
      <w:r>
        <w:rPr>
          <w:rFonts w:ascii="Helvetica" w:hAnsi="Helvetica" w:cs="Helvetica"/>
          <w:color w:val="3A3A3A"/>
          <w:sz w:val="27"/>
          <w:szCs w:val="27"/>
        </w:rPr>
        <w:t>Next, in the Node-RED window, at the top right corner, select the menu, and go to </w:t>
      </w:r>
      <w:proofErr w:type="gram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Import </w:t>
      </w:r>
      <w:r>
        <w:rPr>
          <w:rFonts w:ascii="Helvetica" w:hAnsi="Helvetica" w:cs="Helvetica"/>
          <w:color w:val="3A3A3A"/>
          <w:sz w:val="27"/>
          <w:szCs w:val="27"/>
        </w:rPr>
        <w:t> &gt;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Clipboard</w:t>
      </w:r>
      <w:r>
        <w:rPr>
          <w:rFonts w:ascii="Helvetica" w:hAnsi="Helvetica" w:cs="Helvetica"/>
          <w:color w:val="3A3A3A"/>
          <w:sz w:val="27"/>
          <w:szCs w:val="27"/>
        </w:rPr>
        <w:t>.</w:t>
      </w:r>
    </w:p>
    <w:p w14:paraId="468E30E7" w14:textId="77777777" w:rsidR="00D70F2A" w:rsidRDefault="00D70F2A" w:rsidP="002B4C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75A20C05" w14:textId="13F51D75" w:rsidR="002B4C23" w:rsidRDefault="002B4C23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6A725609" wp14:editId="333E5C88">
            <wp:extent cx="3675487" cy="20448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50" cy="20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230F" w14:textId="7A709B67" w:rsidR="002B4C23" w:rsidRDefault="002B4C23" w:rsidP="002B4C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Then, paste the code provided and click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Import</w:t>
      </w:r>
      <w:r>
        <w:rPr>
          <w:rFonts w:ascii="Helvetica" w:hAnsi="Helvetica" w:cs="Helvetica"/>
          <w:color w:val="3A3A3A"/>
          <w:sz w:val="27"/>
          <w:szCs w:val="27"/>
        </w:rPr>
        <w:t>.</w:t>
      </w:r>
    </w:p>
    <w:p w14:paraId="4D06C1FE" w14:textId="77777777" w:rsidR="002B4C23" w:rsidRDefault="002B4C23" w:rsidP="002B4C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6DB1F167" w14:textId="50C025CC" w:rsidR="002B4C23" w:rsidRDefault="002B4C23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 wp14:anchorId="3F5B9779" wp14:editId="17EB4E4C">
            <wp:extent cx="4794885" cy="321119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F273" w14:textId="5867E934" w:rsidR="00D70F2A" w:rsidRDefault="000F714C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hyperlink r:id="rId28" w:history="1">
        <w:r w:rsidR="00D70F2A" w:rsidRPr="00772F19">
          <w:rPr>
            <w:rStyle w:val="Hyperlink"/>
            <w:rFonts w:ascii="Helvetica" w:hAnsi="Helvetica" w:cs="Helvetica"/>
            <w:sz w:val="27"/>
            <w:szCs w:val="27"/>
          </w:rPr>
          <w:t>https://raw.githubusercontent.com/RuiSantosdotme/Random-Nerd-Tutorials/master/Projects/ESP32-MQTT/Node_RED_Flow_ESP32_MQTT_Publish_Subscribe.txt</w:t>
        </w:r>
      </w:hyperlink>
    </w:p>
    <w:p w14:paraId="66BC52E0" w14:textId="77777777" w:rsidR="00D70F2A" w:rsidRDefault="00D70F2A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7B0CBBCA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6DF9324E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E0E93" w14:textId="328D3363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{"id":"9e58624.7faaba","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type":"mqtt out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topic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esp32/output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","qos":"","retain":"","broker":"10e78a89.5b4fd5","x":610,"y":342,"wires</w:t>
      </w:r>
      <w:proofErr w:type="gramStart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]},</w:t>
      </w:r>
    </w:p>
    <w:p w14:paraId="60F38559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64F3D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{"id":"abf7079a.653be8","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type":"mqtt in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</w:t>
      </w:r>
      <w:r w:rsidRPr="0087664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topic":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esp32/temperature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qos":"2","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broker":"10e78a89.5b4fd5","x":484,"y":249,"wires</w:t>
      </w:r>
      <w:proofErr w:type="gramStart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["cc79021b.9a751","21eae8f8.2971b8"]]},</w:t>
      </w:r>
    </w:p>
    <w:p w14:paraId="5D97E9BC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65D15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{"id":"83cf37cf.c76988","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type":"ui_switch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label":"Output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group":"61285987.c20328","order":0,"width":0,"height":0,"passthru":true,"decouple":"false","topic":"","style":"","onvalue":"on","onvalueType":"str","onicon":"","oncolor":"","offvalue":"off","offvalueType":"str","officon":"","offcolor":"","x":469,"y":342,"wires":[["9e58624.7faaba"]]},</w:t>
      </w:r>
    </w:p>
    <w:p w14:paraId="4858CA29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7D954" w14:textId="53ADA9D2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{"id":"cc79021b.9a751","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type":"debug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","z":"c02b79b2.501998","name":"","active</w:t>
      </w:r>
      <w:proofErr w:type="gramStart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,"tosidebar":true,"console":false,"tostatus":false,"complete":"false","x":681,"y":216,"wires":[]},</w:t>
      </w:r>
    </w:p>
    <w:p w14:paraId="0D714886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B67D5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{"id":"4aecba01.78ce64","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type":"mqtt in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</w:t>
      </w:r>
      <w:r w:rsidRPr="00876646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topic"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:"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esp32/humidity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qos":"2"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,"broker":"10e78a89.5b4fd5","x":473,"y":133,"wires</w:t>
      </w:r>
      <w:proofErr w:type="gramStart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["22efa7b7.544a28","df37e6b7.64c1c8"]]},</w:t>
      </w:r>
    </w:p>
    <w:p w14:paraId="1E05B06C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13E8E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{"id":"22efa7b7.544a28","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type":"debug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","z":"c02b79b2.501998","name":"","active</w:t>
      </w:r>
      <w:proofErr w:type="gramStart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,"tosidebar":true,"console":false,"tostatus":false,"complete":"false","x":670,"y":100,"wires":[]},</w:t>
      </w:r>
    </w:p>
    <w:p w14:paraId="71C65E39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2BC303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{"id":"21eae8f8.2971b8","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type":"ui_chart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","z":"c02b79b2.501998","name":"","group":"61285987.c20328","order":0,"width":0,"height":0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,"label":"Temperature","chartType":"line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","legend":"false","xformat":"HH:mm:ss","interpolate":"linear","nodata":"","dot":false,"ymin":"","ymax":"","removeOlder":1,"removeOlderPoints":"","removeOlderUnit":"3600","cutout":0,"use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OneColor":false,"colors":["#1f77b4","#aec7e8","#ff7f0e","#2ca02c","#98df8a","#d62728","#ff9896","#9467bd","#c5b0d5"],"useOldStyle":false,"x":681,"y":276,"wires":[[],[]]},</w:t>
      </w:r>
    </w:p>
    <w:p w14:paraId="02A5C75E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361B3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{"id":"df37e6b7.64c1c8","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type":"ui_gauge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","z":"c02b79b2.501998","name":"","group":"61285987.c20328","order":0,"width":0,"height":0,"gtype":"gage","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title":"Humidity","label":"%","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format":"{{value}}","min":0,"max":"100","colors":["#00b3d9","#0073e6","#001bd7"],"seg1":"33","seg2":"66","x":660,"y":160,"wires":[]},</w:t>
      </w:r>
    </w:p>
    <w:p w14:paraId="21714120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9382E" w14:textId="77777777" w:rsidR="003054B0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{"id":"10e78a89.5b4fd5","type":"</w:t>
      </w:r>
      <w:r w:rsidRPr="003054B0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mqtt-broker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","z":"","name":"","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broker":"localhost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","port":"1883","clientid":"","usetls":false,"compatmode":true,"keepalive":"60","cleansession":true,"birthTopic":"","birthQos":"0","birthPayload":"","closeTopic":"","closeQos":"0","closePayload":"","willTopic":"","willQos":"0","willPayload":""},</w:t>
      </w:r>
    </w:p>
    <w:p w14:paraId="48D41B80" w14:textId="77777777" w:rsidR="003054B0" w:rsidRDefault="003054B0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76B5D" w14:textId="77777777" w:rsidR="00DE3E9F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{"id":"61285987.c20328","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type":"ui_group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name":"Main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","tab":"e7c46d5e.a1283","disp</w:t>
      </w:r>
      <w:proofErr w:type="gramStart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,"width":"6","collapse":false},</w:t>
      </w:r>
    </w:p>
    <w:p w14:paraId="71688C3D" w14:textId="77777777" w:rsidR="00DE3E9F" w:rsidRDefault="00DE3E9F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2F197" w14:textId="1CAE9A77" w:rsidR="00D70F2A" w:rsidRPr="00D70F2A" w:rsidRDefault="00D70F2A" w:rsidP="00D7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{"id":"e7c46d5e.a1283","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type":"ui_tab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","z":"","</w:t>
      </w:r>
      <w:r w:rsidRPr="00DE3E9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name":"Dashboard</w:t>
      </w:r>
      <w:r w:rsidRPr="00D70F2A">
        <w:rPr>
          <w:rFonts w:ascii="Courier New" w:eastAsia="Times New Roman" w:hAnsi="Courier New" w:cs="Courier New"/>
          <w:color w:val="000000"/>
          <w:sz w:val="20"/>
          <w:szCs w:val="20"/>
        </w:rPr>
        <w:t>","icon":"dashboard"}]</w:t>
      </w:r>
    </w:p>
    <w:p w14:paraId="3E7C2A01" w14:textId="77777777" w:rsidR="00D70F2A" w:rsidRDefault="00D70F2A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5E86FF64" w14:textId="77777777" w:rsidR="002B4C23" w:rsidRDefault="002B4C23" w:rsidP="002B4C23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 following nodes should load:</w:t>
      </w:r>
    </w:p>
    <w:p w14:paraId="7C008CA5" w14:textId="76D5DB91" w:rsidR="002B4C23" w:rsidRDefault="00DE3E9F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1E406C30" wp14:editId="63ACCA32">
            <wp:extent cx="438912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3DAB" w14:textId="77777777" w:rsidR="00A20D55" w:rsidRDefault="00A20D55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3C2096AB" w14:textId="77777777" w:rsidR="002B4C23" w:rsidRDefault="002B4C23" w:rsidP="002B4C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After making any changes, click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Deploy</w:t>
      </w:r>
      <w:r>
        <w:rPr>
          <w:rFonts w:ascii="Helvetica" w:hAnsi="Helvetica" w:cs="Helvetica"/>
          <w:color w:val="3A3A3A"/>
          <w:sz w:val="27"/>
          <w:szCs w:val="27"/>
        </w:rPr>
        <w:t> button to save all the changes.</w:t>
      </w:r>
    </w:p>
    <w:p w14:paraId="4940FA5C" w14:textId="63650169" w:rsidR="002B4C23" w:rsidRDefault="002B4C23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13D9CFE1" wp14:editId="6F0D117E">
            <wp:extent cx="1310640" cy="3816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48C7" w14:textId="77777777" w:rsidR="00A20D55" w:rsidRDefault="00A20D55" w:rsidP="002B4C2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Helvetica" w:hAnsi="Helvetica" w:cs="Helvetica"/>
          <w:color w:val="3A3A3A"/>
          <w:sz w:val="54"/>
          <w:szCs w:val="54"/>
        </w:rPr>
      </w:pPr>
    </w:p>
    <w:p w14:paraId="5CD165E6" w14:textId="5D71A31C" w:rsidR="002B4C23" w:rsidRDefault="002B4C23" w:rsidP="002B4C23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Helvetica" w:hAnsi="Helvetica" w:cs="Helvetica"/>
          <w:color w:val="3A3A3A"/>
          <w:sz w:val="54"/>
          <w:szCs w:val="54"/>
        </w:rPr>
      </w:pPr>
      <w:r>
        <w:rPr>
          <w:rFonts w:ascii="Helvetica" w:hAnsi="Helvetica" w:cs="Helvetica"/>
          <w:color w:val="3A3A3A"/>
          <w:sz w:val="54"/>
          <w:szCs w:val="54"/>
        </w:rPr>
        <w:t>Node-RED UI</w:t>
      </w:r>
    </w:p>
    <w:p w14:paraId="683F1785" w14:textId="77777777" w:rsidR="002B4C23" w:rsidRDefault="002B4C23" w:rsidP="002B4C23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lastRenderedPageBreak/>
        <w:t>Now, your Node-RED application is ready. To access Node-RED UI and see how your application looks, access any browser in your local network and type:</w:t>
      </w:r>
    </w:p>
    <w:p w14:paraId="577649E4" w14:textId="77777777" w:rsidR="002B4C23" w:rsidRDefault="002B4C23" w:rsidP="002B4C23">
      <w:pPr>
        <w:pStyle w:val="HTMLPreformatted"/>
        <w:rPr>
          <w:rFonts w:ascii="Consolas" w:hAnsi="Consolas"/>
          <w:color w:val="3A3A3A"/>
          <w:sz w:val="27"/>
          <w:szCs w:val="27"/>
        </w:rPr>
      </w:pPr>
      <w:r>
        <w:rPr>
          <w:rFonts w:ascii="Consolas" w:hAnsi="Consolas"/>
          <w:color w:val="3A3A3A"/>
          <w:sz w:val="27"/>
          <w:szCs w:val="27"/>
        </w:rPr>
        <w:t>http://</w:t>
      </w:r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Your_RPi_IP_address:1880</w:t>
      </w:r>
      <w:r>
        <w:rPr>
          <w:rFonts w:ascii="Consolas" w:hAnsi="Consolas"/>
          <w:color w:val="3A3A3A"/>
          <w:sz w:val="27"/>
          <w:szCs w:val="27"/>
        </w:rPr>
        <w:t>/ui</w:t>
      </w:r>
    </w:p>
    <w:p w14:paraId="50103AE2" w14:textId="77777777" w:rsidR="00A20D55" w:rsidRDefault="00A20D55" w:rsidP="002B4C23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6FFDA457" w14:textId="5973F1CD" w:rsidR="002B4C23" w:rsidRDefault="002B4C23" w:rsidP="002B4C23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Your application should look as shown in the following figure. You can control the LED on and off with the switch or you can view temperature readings in a chart and the humidity values in a gauge.</w:t>
      </w:r>
    </w:p>
    <w:p w14:paraId="709688C0" w14:textId="1EB09FE0" w:rsidR="002B4C23" w:rsidRDefault="002B4C23" w:rsidP="002B4C23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2608B8F7" wp14:editId="0F9CF59C">
            <wp:extent cx="2795355" cy="378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7" cy="379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17685AD9" w14:textId="77777777" w:rsidR="002B4C23" w:rsidRDefault="002B4C23"/>
    <w:sectPr w:rsidR="002B4C23" w:rsidSect="008B0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421"/>
    <w:multiLevelType w:val="multilevel"/>
    <w:tmpl w:val="6BB0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C697D"/>
    <w:multiLevelType w:val="multilevel"/>
    <w:tmpl w:val="6902066E"/>
    <w:lvl w:ilvl="0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6C81"/>
    <w:multiLevelType w:val="multilevel"/>
    <w:tmpl w:val="DDE08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4FB5"/>
    <w:multiLevelType w:val="hybridMultilevel"/>
    <w:tmpl w:val="15C2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A5ED6"/>
    <w:multiLevelType w:val="multilevel"/>
    <w:tmpl w:val="00FE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A6438"/>
    <w:multiLevelType w:val="multilevel"/>
    <w:tmpl w:val="28720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83702"/>
    <w:multiLevelType w:val="hybridMultilevel"/>
    <w:tmpl w:val="0F6E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04FD"/>
    <w:multiLevelType w:val="multilevel"/>
    <w:tmpl w:val="0F28B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82268"/>
    <w:multiLevelType w:val="multilevel"/>
    <w:tmpl w:val="2BD8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B3630"/>
    <w:multiLevelType w:val="multilevel"/>
    <w:tmpl w:val="1234D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63370"/>
    <w:multiLevelType w:val="multilevel"/>
    <w:tmpl w:val="143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FD"/>
    <w:rsid w:val="000F714C"/>
    <w:rsid w:val="002B4C23"/>
    <w:rsid w:val="003054B0"/>
    <w:rsid w:val="00876646"/>
    <w:rsid w:val="008B01FD"/>
    <w:rsid w:val="00A016B1"/>
    <w:rsid w:val="00A20D55"/>
    <w:rsid w:val="00C712E4"/>
    <w:rsid w:val="00CC6B05"/>
    <w:rsid w:val="00D70F2A"/>
    <w:rsid w:val="00D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691"/>
  <w15:chartTrackingRefBased/>
  <w15:docId w15:val="{29BB5DAB-C56C-426F-B6C6-096FD935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1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0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1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1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1F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B01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01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01FD"/>
  </w:style>
  <w:style w:type="character" w:styleId="UnresolvedMention">
    <w:name w:val="Unresolved Mention"/>
    <w:basedOn w:val="DefaultParagraphFont"/>
    <w:uiPriority w:val="99"/>
    <w:semiHidden/>
    <w:unhideWhenUsed/>
    <w:rsid w:val="00D70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86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4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4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6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0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38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89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what-is-mqtt-and-how-it-works/" TargetMode="External"/><Relationship Id="rId18" Type="http://schemas.openxmlformats.org/officeDocument/2006/relationships/hyperlink" Target="https://github.com/knolleary/pubsubclient/archive/master.zip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adafruit/Adafruit_Sensor/archive/master.zi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andomnerdtutorials.com/getting-started-with-node-red-dashboard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raw.githubusercontent.com/RuiSantosdotme/Random-Nerd-Tutorials/master/Projects/ESP32-MQTT/Node_RED_Flow_ESP32_MQTT_Publish_Subscribe.tx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adafruit/Adafruit_BME280_Library/archive/master.zip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how-to-install-mosquitto-broker-on-raspberry-pi/" TargetMode="External"/><Relationship Id="rId11" Type="http://schemas.openxmlformats.org/officeDocument/2006/relationships/hyperlink" Target="https://randomnerdtutorials.com/getting-started-with-node-red-on-raspberry-pi/" TargetMode="External"/><Relationship Id="rId24" Type="http://schemas.openxmlformats.org/officeDocument/2006/relationships/hyperlink" Target="https://randomnerdtutorials.com/how-to-install-mosquitto-broker-on-raspberry-pi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randomnerdtutorials.com/learn-esp32-with-arduino-ide/" TargetMode="External"/><Relationship Id="rId23" Type="http://schemas.openxmlformats.org/officeDocument/2006/relationships/hyperlink" Target="https://randomnerdtutorials.com/getting-started-with-node-red-dashboard/" TargetMode="External"/><Relationship Id="rId28" Type="http://schemas.openxmlformats.org/officeDocument/2006/relationships/hyperlink" Target="https://raw.githubusercontent.com/RuiSantosdotme/Random-Nerd-Tutorials/master/Projects/ESP32-MQTT/Node_RED_Flow_ESP32_MQTT_Publish_Subscribe.txt" TargetMode="External"/><Relationship Id="rId10" Type="http://schemas.openxmlformats.org/officeDocument/2006/relationships/hyperlink" Target="https://randomnerdtutorials.com/installing-raspbian-lite-enabling-and-connecting-with-ssh/" TargetMode="External"/><Relationship Id="rId19" Type="http://schemas.openxmlformats.org/officeDocument/2006/relationships/hyperlink" Target="https://github.com/adafruit/Adafruit_BME280_Library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getting-started-with-raspberry-pi/" TargetMode="External"/><Relationship Id="rId14" Type="http://schemas.openxmlformats.org/officeDocument/2006/relationships/hyperlink" Target="https://randomnerdtutorials.com/build-a-home-automation-system-for-100/" TargetMode="External"/><Relationship Id="rId22" Type="http://schemas.openxmlformats.org/officeDocument/2006/relationships/hyperlink" Target="https://randomnerdtutorials.com/getting-started-with-node-red-on-raspberry-pi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8" Type="http://schemas.openxmlformats.org/officeDocument/2006/relationships/hyperlink" Target="https://randomnerdtutorials.com/esp8266-and-node-red-with-mq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2021-06-07T01:14:00Z</dcterms:created>
  <dcterms:modified xsi:type="dcterms:W3CDTF">2021-11-08T04:03:00Z</dcterms:modified>
</cp:coreProperties>
</file>