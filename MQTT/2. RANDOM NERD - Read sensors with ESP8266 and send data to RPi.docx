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594A" w14:textId="77777777" w:rsidR="005B7F34" w:rsidRPr="005B7F34" w:rsidRDefault="005B7F34" w:rsidP="005B7F34">
      <w:pPr>
        <w:spacing w:after="0" w:line="288" w:lineRule="atLeast"/>
        <w:outlineLvl w:val="0"/>
        <w:rPr>
          <w:rFonts w:ascii="inherit" w:eastAsia="Times New Roman" w:hAnsi="inherit" w:cs="Times New Roman"/>
          <w:b/>
          <w:bCs/>
          <w:kern w:val="36"/>
          <w:sz w:val="54"/>
          <w:szCs w:val="54"/>
        </w:rPr>
      </w:pPr>
      <w:r w:rsidRPr="005B7F34">
        <w:rPr>
          <w:rFonts w:ascii="inherit" w:eastAsia="Times New Roman" w:hAnsi="inherit" w:cs="Times New Roman"/>
          <w:b/>
          <w:bCs/>
          <w:kern w:val="36"/>
          <w:sz w:val="54"/>
          <w:szCs w:val="54"/>
        </w:rPr>
        <w:t>ESP8266 and Node-RED with MQTT (Publish and Subscribe)</w:t>
      </w:r>
    </w:p>
    <w:p w14:paraId="60303111" w14:textId="77777777" w:rsid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6C155E12" w14:textId="4F393196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In this post we’re going to show you how to control ESP8266 outputs and display sensor data from the ESP8266 on Node-RED. The Node-RED software is running on a Raspberry Pi, and the communication between the ESP8266 and the Node-RED software is achieved with the MQTT communication protocol.</w:t>
      </w:r>
    </w:p>
    <w:p w14:paraId="616856A6" w14:textId="77777777" w:rsid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0AC6D1DA" w14:textId="33D73065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 following figure shows an overview of what we’re going to do in this tutorial.</w:t>
      </w:r>
    </w:p>
    <w:p w14:paraId="086D4EAC" w14:textId="702825A6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1B78E2"/>
          <w:sz w:val="27"/>
          <w:szCs w:val="27"/>
          <w:bdr w:val="none" w:sz="0" w:space="0" w:color="auto" w:frame="1"/>
        </w:rPr>
        <w:drawing>
          <wp:inline distT="0" distB="0" distL="0" distR="0" wp14:anchorId="68B34222" wp14:editId="4D94B7D0">
            <wp:extent cx="6362700" cy="3529531"/>
            <wp:effectExtent l="0" t="0" r="0" b="0"/>
            <wp:docPr id="22" name="Picture 22" descr="Graphical user interface, applicati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00" cy="353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9E12" w14:textId="77777777" w:rsidR="005B7F34" w:rsidRPr="005B7F34" w:rsidRDefault="005B7F34" w:rsidP="005B7F34">
      <w:pPr>
        <w:spacing w:before="510" w:after="270" w:line="312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t>Node-RED and Node-RED Dashboard</w:t>
      </w:r>
    </w:p>
    <w:p w14:paraId="6FA2F0E0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You need to have Node-RED and Node-RED Dashboard installed in your </w:t>
      </w:r>
      <w:hyperlink r:id="rId7" w:tgtFrame="_blank" w:history="1"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Raspberry Pi</w:t>
        </w:r>
      </w:hyperlink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 The following blog posts are useful for getting started with Node-RED and Node-RED dashboard:</w:t>
      </w:r>
    </w:p>
    <w:p w14:paraId="58FFC77F" w14:textId="77777777" w:rsidR="005B7F34" w:rsidRPr="005B7F34" w:rsidRDefault="007047CB" w:rsidP="005B7F34">
      <w:pPr>
        <w:numPr>
          <w:ilvl w:val="0"/>
          <w:numId w:val="1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hyperlink r:id="rId8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Getting started with Node-RED on Raspberry Pi</w:t>
        </w:r>
      </w:hyperlink>
    </w:p>
    <w:p w14:paraId="6795325E" w14:textId="77777777" w:rsidR="005B7F34" w:rsidRPr="005B7F34" w:rsidRDefault="007047CB" w:rsidP="005B7F34">
      <w:pPr>
        <w:numPr>
          <w:ilvl w:val="0"/>
          <w:numId w:val="1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hyperlink r:id="rId9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Getting Started with Node-RED Dashboard</w:t>
        </w:r>
      </w:hyperlink>
    </w:p>
    <w:p w14:paraId="61BA3B2E" w14:textId="77777777" w:rsidR="005B7F34" w:rsidRPr="005B7F34" w:rsidRDefault="005B7F34" w:rsidP="005B7F34">
      <w:pPr>
        <w:spacing w:before="510" w:after="270" w:line="312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t>MQTT Protocol</w:t>
      </w:r>
    </w:p>
    <w:p w14:paraId="407D374A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lastRenderedPageBreak/>
        <w:t>In this tutorial we’re going to establish a communication between a Raspberry Pi running the Node-RED software and an ESP8266 using MQTT.</w:t>
      </w:r>
    </w:p>
    <w:p w14:paraId="1EBEFB16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MQTT stands for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MQ T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elemetry </w:t>
      </w:r>
      <w:proofErr w:type="gram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T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ransport</w:t>
      </w:r>
      <w:proofErr w:type="gram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and it is a nice lightweight publish and subscribe system where you can publish and receive messages as a client. It is a simple messaging protocol, designed for constrained devices and with low-bandwidth. So, it’s the perfect solution for Internet of Things applications.</w:t>
      </w:r>
    </w:p>
    <w:p w14:paraId="1FB32F5F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If you want to learn more about MQTT, watch the video below.</w:t>
      </w:r>
    </w:p>
    <w:p w14:paraId="382D01B7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For a written version of this video and additional resources, read this blog post </w:t>
      </w:r>
      <w:hyperlink r:id="rId10" w:tgtFrame="_blank" w:history="1"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What is MQTT and How It Works</w:t>
        </w:r>
      </w:hyperlink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</w:t>
      </w:r>
    </w:p>
    <w:p w14:paraId="31A797C8" w14:textId="77777777" w:rsidR="005B7F34" w:rsidRPr="005B7F34" w:rsidRDefault="005B7F34" w:rsidP="005B7F34">
      <w:pPr>
        <w:spacing w:before="510" w:after="270" w:line="312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t xml:space="preserve">Installing </w:t>
      </w:r>
      <w:proofErr w:type="spellStart"/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t>Mosquitto</w:t>
      </w:r>
      <w:proofErr w:type="spellEnd"/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t xml:space="preserve"> Broker</w:t>
      </w:r>
    </w:p>
    <w:p w14:paraId="0576A662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In MQTT, the broker is primarily responsible for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receiving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all messages,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filtering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the messages,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decide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who is interested in it and then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publishing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the message to all subscribed clients.</w:t>
      </w:r>
    </w:p>
    <w:p w14:paraId="33D99F18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There are several brokers you can use. In this tutorial we’re going to use the </w:t>
      </w: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Mosquitto</w:t>
      </w:r>
      <w:proofErr w:type="spellEnd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 xml:space="preserve"> Broker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which needs to be installed on Raspberry Pi.</w:t>
      </w:r>
    </w:p>
    <w:p w14:paraId="32BC6BB2" w14:textId="77777777" w:rsid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636513D1" w14:textId="527D79F4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To install the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broker on Raspberry Pi follow this tutorial: </w:t>
      </w:r>
      <w:hyperlink r:id="rId11" w:tgtFrame="_blank" w:history="1"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 xml:space="preserve">How to Install </w:t>
        </w:r>
        <w:proofErr w:type="spellStart"/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Mosquitto</w:t>
        </w:r>
        <w:proofErr w:type="spellEnd"/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 xml:space="preserve"> Broker on Raspberry Pi</w:t>
        </w:r>
      </w:hyperlink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</w:t>
      </w:r>
    </w:p>
    <w:p w14:paraId="37B62054" w14:textId="77777777" w:rsidR="005B7F34" w:rsidRPr="005B7F34" w:rsidRDefault="005B7F34" w:rsidP="005B7F34">
      <w:pPr>
        <w:spacing w:before="510" w:after="150" w:line="312" w:lineRule="atLeast"/>
        <w:outlineLvl w:val="2"/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  <w:t>Testing</w:t>
      </w:r>
    </w:p>
    <w:p w14:paraId="61030377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To see if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broker was successfully installed, run the next command:</w:t>
      </w:r>
    </w:p>
    <w:p w14:paraId="4BA8DAF9" w14:textId="77777777" w:rsidR="005B7F34" w:rsidRPr="005B7F34" w:rsidRDefault="005B7F34" w:rsidP="005B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0"/>
          <w:szCs w:val="20"/>
        </w:rPr>
      </w:pPr>
      <w:proofErr w:type="spellStart"/>
      <w:r w:rsidRPr="005B7F34">
        <w:rPr>
          <w:rFonts w:ascii="Consolas" w:eastAsia="Times New Roman" w:hAnsi="Consolas" w:cs="Courier New"/>
          <w:color w:val="3A3A3A"/>
          <w:sz w:val="20"/>
          <w:szCs w:val="20"/>
        </w:rPr>
        <w:t>pi@raspberry</w:t>
      </w:r>
      <w:proofErr w:type="spellEnd"/>
      <w:r w:rsidRPr="005B7F34">
        <w:rPr>
          <w:rFonts w:ascii="Consolas" w:eastAsia="Times New Roman" w:hAnsi="Consolas" w:cs="Courier New"/>
          <w:color w:val="3A3A3A"/>
          <w:sz w:val="20"/>
          <w:szCs w:val="20"/>
        </w:rPr>
        <w:t xml:space="preserve">:~ $ </w:t>
      </w:r>
      <w:proofErr w:type="spellStart"/>
      <w:r w:rsidRPr="005B7F34">
        <w:rPr>
          <w:rFonts w:ascii="Consolas" w:eastAsia="Times New Roman" w:hAnsi="Consolas" w:cs="Courier New"/>
          <w:b/>
          <w:bCs/>
          <w:color w:val="3A3A3A"/>
          <w:sz w:val="20"/>
          <w:szCs w:val="20"/>
          <w:bdr w:val="none" w:sz="0" w:space="0" w:color="auto" w:frame="1"/>
        </w:rPr>
        <w:t>mosquitto</w:t>
      </w:r>
      <w:proofErr w:type="spellEnd"/>
      <w:r w:rsidRPr="005B7F34">
        <w:rPr>
          <w:rFonts w:ascii="Consolas" w:eastAsia="Times New Roman" w:hAnsi="Consolas" w:cs="Courier New"/>
          <w:b/>
          <w:bCs/>
          <w:color w:val="3A3A3A"/>
          <w:sz w:val="20"/>
          <w:szCs w:val="20"/>
          <w:bdr w:val="none" w:sz="0" w:space="0" w:color="auto" w:frame="1"/>
        </w:rPr>
        <w:t xml:space="preserve"> -v</w:t>
      </w:r>
    </w:p>
    <w:p w14:paraId="42196395" w14:textId="77777777" w:rsid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27E56E21" w14:textId="7AD114D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This returns the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version that is currently running in your Raspberry Pi. It should be 1.4 or above.</w:t>
      </w:r>
    </w:p>
    <w:p w14:paraId="27BEC281" w14:textId="402C3DE3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5EE5FED9" wp14:editId="6664B2CD">
            <wp:extent cx="4048125" cy="895350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9286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Note: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 the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command returns the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version that is currently installed, but it also tries to initialize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again. Since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is already running it prompts an error message. Don’t worry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is properly installed and running if you see a similar message.</w:t>
      </w:r>
    </w:p>
    <w:p w14:paraId="0159F959" w14:textId="77777777" w:rsidR="005B7F34" w:rsidRPr="005B7F34" w:rsidRDefault="005B7F34" w:rsidP="005B7F34">
      <w:pPr>
        <w:spacing w:before="510" w:after="270" w:line="312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lastRenderedPageBreak/>
        <w:t>Establishing an MQTT communication with Node-RED</w:t>
      </w:r>
    </w:p>
    <w:p w14:paraId="73BF7690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In this section we’re going to establish an MQTT communication using the Node-RED nodes.</w:t>
      </w:r>
    </w:p>
    <w:p w14:paraId="13346B1A" w14:textId="77777777" w:rsidR="005B7F34" w:rsidRPr="005B7F34" w:rsidRDefault="005B7F34" w:rsidP="005B7F34">
      <w:pPr>
        <w:spacing w:before="510" w:after="150" w:line="312" w:lineRule="atLeast"/>
        <w:outlineLvl w:val="2"/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  <w:t>Dashboard Layout</w:t>
      </w:r>
    </w:p>
    <w:p w14:paraId="5CFD7BF7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 first step is to create the dashboard layout. In this example, we’ll have a button to control an ESP8266 output; a chart and a gauge to display temperature and humidity readings from the DHT11 sensor.</w:t>
      </w:r>
    </w:p>
    <w:p w14:paraId="0389A36D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On the top right corner of the Node-RED window, select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Layout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tab under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dashboard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tab. Create a tab called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Room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and inside the Room tab, create two groups: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 Lamp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and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Sensor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as shown in figure below.</w:t>
      </w:r>
    </w:p>
    <w:p w14:paraId="524F4744" w14:textId="309797C2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386EB010" wp14:editId="464D5903">
            <wp:extent cx="2257425" cy="1687128"/>
            <wp:effectExtent l="0" t="0" r="0" b="889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41" cy="16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DE29" w14:textId="77777777" w:rsidR="005B7F34" w:rsidRPr="005B7F34" w:rsidRDefault="005B7F34" w:rsidP="005B7F34">
      <w:pPr>
        <w:spacing w:before="510" w:after="150" w:line="312" w:lineRule="atLeast"/>
        <w:outlineLvl w:val="2"/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  <w:t>Creating the Flow</w:t>
      </w:r>
    </w:p>
    <w:p w14:paraId="7FF0984B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Drag the following nodes to the flow – see figure below:</w:t>
      </w:r>
    </w:p>
    <w:p w14:paraId="4C0F6770" w14:textId="0BC29D93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09651881" wp14:editId="7F47A3D9">
            <wp:extent cx="2219325" cy="1279469"/>
            <wp:effectExtent l="0" t="0" r="0" b="0"/>
            <wp:docPr id="17" name="Picture 17" descr="Text, chat or text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chat or text messa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90" cy="128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06A3" w14:textId="1A999906" w:rsidR="005B7F34" w:rsidRPr="005B7F34" w:rsidRDefault="005B7F34" w:rsidP="005B7F34">
      <w:pPr>
        <w:shd w:val="clear" w:color="auto" w:fill="FAFAFA"/>
        <w:spacing w:after="15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4A0B519D" w14:textId="77777777" w:rsidR="005B7F34" w:rsidRPr="005B7F34" w:rsidRDefault="005B7F34" w:rsidP="005B7F34">
      <w:pPr>
        <w:numPr>
          <w:ilvl w:val="0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switch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– this will control the ESP8266 output</w:t>
      </w:r>
    </w:p>
    <w:p w14:paraId="2F46C8EE" w14:textId="77777777" w:rsidR="005B7F34" w:rsidRPr="005B7F34" w:rsidRDefault="005B7F34" w:rsidP="005B7F34">
      <w:pPr>
        <w:numPr>
          <w:ilvl w:val="0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mqtt</w:t>
      </w:r>
      <w:proofErr w:type="spellEnd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 xml:space="preserve"> output node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– this will publish a message to the ESP8266 accordingly to the switch state</w:t>
      </w:r>
    </w:p>
    <w:p w14:paraId="49972495" w14:textId="77777777" w:rsidR="005B7F34" w:rsidRPr="005B7F34" w:rsidRDefault="005B7F34" w:rsidP="005B7F34">
      <w:pPr>
        <w:numPr>
          <w:ilvl w:val="0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2x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</w:t>
      </w: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mqtt</w:t>
      </w:r>
      <w:proofErr w:type="spellEnd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 xml:space="preserve"> input nodes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– this nodes will be subscribed to the temperature and humidity topics to receive sensor data from the ESP</w:t>
      </w:r>
    </w:p>
    <w:p w14:paraId="466344F7" w14:textId="77777777" w:rsidR="005B7F34" w:rsidRPr="005B7F34" w:rsidRDefault="005B7F34" w:rsidP="005B7F34">
      <w:pPr>
        <w:numPr>
          <w:ilvl w:val="0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lastRenderedPageBreak/>
        <w:t>chart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– will display the temperature sensor readings</w:t>
      </w:r>
    </w:p>
    <w:p w14:paraId="69599397" w14:textId="77777777" w:rsidR="005B7F34" w:rsidRPr="005B7F34" w:rsidRDefault="005B7F34" w:rsidP="005B7F34">
      <w:pPr>
        <w:numPr>
          <w:ilvl w:val="0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gauge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– will display the humidity sensor readings</w:t>
      </w:r>
    </w:p>
    <w:p w14:paraId="2FCCD9DB" w14:textId="77777777" w:rsid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2C7FFC38" w14:textId="630E1F1F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Node-RED and the MQTT broker need to be connected. To connect the MQTT broker to Node-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REd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, double-click the MQTT output node. A new window pops up – as shown in figure below.</w:t>
      </w:r>
    </w:p>
    <w:p w14:paraId="44FBCD8E" w14:textId="207026F4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201071C8" wp14:editId="6EBBA89B">
            <wp:extent cx="3188685" cy="221932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713" cy="222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98EE" w14:textId="77777777" w:rsidR="005B7F34" w:rsidRPr="005B7F34" w:rsidRDefault="005B7F34" w:rsidP="005B7F34">
      <w:pPr>
        <w:numPr>
          <w:ilvl w:val="0"/>
          <w:numId w:val="3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Click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 xml:space="preserve">Add new </w:t>
      </w: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mqtt</w:t>
      </w:r>
      <w:proofErr w:type="spellEnd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-broker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option.</w:t>
      </w:r>
    </w:p>
    <w:p w14:paraId="0A3C9BDC" w14:textId="284A78DF" w:rsidR="005B7F34" w:rsidRDefault="005B7F34" w:rsidP="005B7F34">
      <w:pPr>
        <w:numPr>
          <w:ilvl w:val="0"/>
          <w:numId w:val="3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Type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localhost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in the server field</w:t>
      </w: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31E9D335" wp14:editId="3AD8BFFF">
            <wp:extent cx="4410075" cy="2367372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71" cy="237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D7AE" w14:textId="77777777" w:rsidR="005B7F34" w:rsidRPr="005B7F34" w:rsidRDefault="005B7F34" w:rsidP="005B7F34">
      <w:p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5233FFA4" w14:textId="77777777" w:rsidR="005B7F34" w:rsidRPr="005B7F34" w:rsidRDefault="005B7F34" w:rsidP="005B7F34">
      <w:pPr>
        <w:numPr>
          <w:ilvl w:val="0"/>
          <w:numId w:val="3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All the other settings are configured properly by default.</w:t>
      </w:r>
    </w:p>
    <w:p w14:paraId="2FE323AD" w14:textId="2AC54637" w:rsidR="005B7F34" w:rsidRDefault="005B7F34" w:rsidP="005B7F34">
      <w:pPr>
        <w:numPr>
          <w:ilvl w:val="0"/>
          <w:numId w:val="3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Press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Add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and the MQTT output node automatically connects to your broker.</w:t>
      </w:r>
    </w:p>
    <w:p w14:paraId="6D237A6E" w14:textId="77777777" w:rsidR="005B7F34" w:rsidRPr="005B7F34" w:rsidRDefault="005B7F34" w:rsidP="005B7F34">
      <w:p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37DC694F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Edit all the other nodes properties as shown in the following figures:</w:t>
      </w:r>
    </w:p>
    <w:p w14:paraId="35ECFE59" w14:textId="591FCB39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switch –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 switch sends an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on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string message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when it’s on; and sends an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off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string message when it’s off. This node will publish on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room/lamp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 topic. Your ESP will then be subscribed to this topic, to </w:t>
      </w:r>
      <w:r>
        <w:rPr>
          <w:rFonts w:ascii="Helvetica" w:eastAsia="Times New Roman" w:hAnsi="Helvetica" w:cs="Times New Roman"/>
          <w:color w:val="3A3A3A"/>
          <w:sz w:val="27"/>
          <w:szCs w:val="27"/>
        </w:rPr>
        <w:t>receive its messages</w:t>
      </w:r>
    </w:p>
    <w:p w14:paraId="1DC0BDCA" w14:textId="33C4396D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lastRenderedPageBreak/>
        <w:drawing>
          <wp:inline distT="0" distB="0" distL="0" distR="0" wp14:anchorId="72587204" wp14:editId="16BA0288">
            <wp:extent cx="3249355" cy="3486150"/>
            <wp:effectExtent l="0" t="0" r="8255" b="0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17" cy="349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65A6" w14:textId="77777777" w:rsidR="005B7F34" w:rsidRPr="005B7F34" w:rsidRDefault="005B7F34" w:rsidP="005B7F34">
      <w:p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6A0573D6" w14:textId="6E39D3C6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mqtt</w:t>
      </w:r>
      <w:proofErr w:type="spellEnd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 xml:space="preserve"> output node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. This node is connected to the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broker and it will publish in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room/lamp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topic.</w:t>
      </w:r>
    </w:p>
    <w:p w14:paraId="3B7E3683" w14:textId="77777777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063DA9CE" w14:textId="5D4EB89A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461AF485" wp14:editId="00AF39F2">
            <wp:extent cx="3317203" cy="18288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65" cy="18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D4EC" w14:textId="77777777" w:rsidR="005B7F34" w:rsidRP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2413C35D" w14:textId="09DBDDC6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mqtt</w:t>
      </w:r>
      <w:proofErr w:type="spellEnd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 xml:space="preserve"> input node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 This node is subscribed to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room/temperature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 topic to receive temperature sensor data from the ESP8266. The ESP8266 will be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pusblishing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the temperature readings on this topic.</w:t>
      </w:r>
    </w:p>
    <w:p w14:paraId="52D799DE" w14:textId="77777777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06A7F8E4" w14:textId="2B4E59E5" w:rsidR="005B7F34" w:rsidRDefault="005B7F34" w:rsidP="005B7F34">
      <w:p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13236FE8" wp14:editId="6D492CF3">
            <wp:extent cx="3486150" cy="1951678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880" cy="195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6427" w14:textId="77777777" w:rsidR="00DF1405" w:rsidRPr="005B7F34" w:rsidRDefault="00DF1405" w:rsidP="005B7F34">
      <w:p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74DA96A2" w14:textId="3C1204E3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chart.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The chart will display the readings received on the </w:t>
      </w:r>
      <w:r w:rsidR="00DF1405" w:rsidRPr="005B7F34">
        <w:rPr>
          <w:rFonts w:ascii="Helvetica" w:eastAsia="Times New Roman" w:hAnsi="Helvetica" w:cs="Times New Roman"/>
          <w:color w:val="3A3A3A"/>
          <w:sz w:val="27"/>
          <w:szCs w:val="27"/>
        </w:rPr>
        <w:t>r</w:t>
      </w:r>
      <w:r w:rsidR="00DF1405"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oom/temperature</w:t>
      </w:r>
      <w:r w:rsidR="00DF1405"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topic</w:t>
      </w:r>
    </w:p>
    <w:p w14:paraId="2C185217" w14:textId="77777777" w:rsidR="00DF1405" w:rsidRDefault="00DF1405" w:rsidP="00DF1405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7503E704" w14:textId="4ADEEBE5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</w:t>
      </w: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5188C5BC" wp14:editId="410A3D64">
            <wp:extent cx="3583399" cy="492442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42" cy="493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9013" w14:textId="77777777" w:rsidR="005B7F34" w:rsidRPr="005B7F34" w:rsidRDefault="005B7F34" w:rsidP="005B7F34">
      <w:p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40FC4348" w14:textId="77777777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mqtt</w:t>
      </w:r>
      <w:proofErr w:type="spellEnd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 xml:space="preserve"> input node.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This node is subscribed to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room/humidity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 topic to receive humidity sensor data from the ESP8266. The ESP8266 will be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pusblishing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the humidity readings on this same topic.</w:t>
      </w:r>
    </w:p>
    <w:p w14:paraId="28ADF022" w14:textId="77777777" w:rsidR="005B7F34" w:rsidRDefault="005B7F34" w:rsidP="005B7F34">
      <w:pPr>
        <w:pStyle w:val="ListParagraph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31C27A64" w14:textId="59919489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0716AED1" wp14:editId="60488398">
            <wp:extent cx="3857625" cy="2125946"/>
            <wp:effectExtent l="0" t="0" r="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85" cy="212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ACD6" w14:textId="77777777" w:rsidR="005B7F34" w:rsidRDefault="005B7F34" w:rsidP="005B7F34">
      <w:pPr>
        <w:pStyle w:val="ListParagraph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22132C06" w14:textId="77777777" w:rsidR="005B7F34" w:rsidRPr="005B7F34" w:rsidRDefault="005B7F34" w:rsidP="005B7F34">
      <w:p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0CDE2493" w14:textId="33E20D10" w:rsidR="005B7F34" w:rsidRDefault="005B7F34" w:rsidP="005B7F34">
      <w:pPr>
        <w:numPr>
          <w:ilvl w:val="0"/>
          <w:numId w:val="4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gauge.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 gauge will display the readings received on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room/humidity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topic.</w:t>
      </w:r>
    </w:p>
    <w:p w14:paraId="021BE7F2" w14:textId="77777777" w:rsidR="005B7F34" w:rsidRPr="005B7F34" w:rsidRDefault="005B7F34" w:rsidP="005B7F34">
      <w:p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412DD180" w14:textId="620E6C3E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0C3D4286" wp14:editId="4A849654">
            <wp:extent cx="3203745" cy="2971800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447" cy="297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FAE3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Wire your nodes as shown in the figure below.</w:t>
      </w:r>
    </w:p>
    <w:p w14:paraId="270792B6" w14:textId="07A0CF20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252DC3CE" wp14:editId="1652F57F">
            <wp:extent cx="3276600" cy="21907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A57F" w14:textId="62FAAEA2" w:rsid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Your Node-RED application is ready. Click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Deploy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button on the top right corner.</w:t>
      </w:r>
    </w:p>
    <w:p w14:paraId="460A7137" w14:textId="77777777" w:rsid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68940517" w14:textId="17C910C9" w:rsid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67BD875B" wp14:editId="3406D344">
            <wp:extent cx="13811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C034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11942D4F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 Node-RED application is ready. To see how your dashboard looks go to  </w:t>
      </w:r>
      <w:r w:rsidRPr="005B7F34">
        <w:rPr>
          <w:rFonts w:ascii="Helvetica" w:eastAsia="Times New Roman" w:hAnsi="Helvetica" w:cs="Times New Roman"/>
          <w:b/>
          <w:bCs/>
          <w:i/>
          <w:iCs/>
          <w:color w:val="3A3A3A"/>
          <w:sz w:val="27"/>
          <w:szCs w:val="27"/>
          <w:bdr w:val="none" w:sz="0" w:space="0" w:color="auto" w:frame="1"/>
        </w:rPr>
        <w:t>http://</w:t>
      </w:r>
      <w:r w:rsidRPr="005B7F34">
        <w:rPr>
          <w:rFonts w:ascii="Helvetica" w:eastAsia="Times New Roman" w:hAnsi="Helvetica" w:cs="Times New Roman"/>
          <w:b/>
          <w:bCs/>
          <w:i/>
          <w:iCs/>
          <w:color w:val="FF0000"/>
          <w:sz w:val="27"/>
          <w:szCs w:val="27"/>
          <w:bdr w:val="none" w:sz="0" w:space="0" w:color="auto" w:frame="1"/>
        </w:rPr>
        <w:t>your-pi-ip-address</w:t>
      </w:r>
      <w:r w:rsidRPr="005B7F34">
        <w:rPr>
          <w:rFonts w:ascii="Helvetica" w:eastAsia="Times New Roman" w:hAnsi="Helvetica" w:cs="Times New Roman"/>
          <w:b/>
          <w:bCs/>
          <w:i/>
          <w:iCs/>
          <w:color w:val="3A3A3A"/>
          <w:sz w:val="27"/>
          <w:szCs w:val="27"/>
          <w:bdr w:val="none" w:sz="0" w:space="0" w:color="auto" w:frame="1"/>
        </w:rPr>
        <w:t>/ui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</w:t>
      </w:r>
    </w:p>
    <w:p w14:paraId="7C9ADD07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Now, follow the next sections to prepare your ESP8266.</w:t>
      </w:r>
    </w:p>
    <w:p w14:paraId="5C1E519F" w14:textId="77777777" w:rsidR="005B7F34" w:rsidRPr="005B7F34" w:rsidRDefault="005B7F34" w:rsidP="005B7F34">
      <w:pPr>
        <w:spacing w:before="510" w:after="270" w:line="312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lastRenderedPageBreak/>
        <w:t>Preparing your Arduino IDE</w:t>
      </w:r>
    </w:p>
    <w:p w14:paraId="122E392D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We’ll program the ESP8266 using the Arduino IDE. In order to upload code to your ESP8266 using the Arduino IDE, you need to install the ESP8266 add-on (</w:t>
      </w:r>
      <w:hyperlink r:id="rId25" w:tgtFrame="_blank" w:history="1"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How to Install the ESP8266 Board in Arduino IDE</w:t>
        </w:r>
      </w:hyperlink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). You’ll also need to install two additional libraries to have everything ready for your ESP8266.</w:t>
      </w:r>
    </w:p>
    <w:p w14:paraId="125422DB" w14:textId="77777777" w:rsidR="005B7F34" w:rsidRPr="005B7F34" w:rsidRDefault="005B7F34" w:rsidP="005B7F34">
      <w:pPr>
        <w:spacing w:before="510" w:after="150" w:line="312" w:lineRule="atLeast"/>
        <w:outlineLvl w:val="2"/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  <w:t xml:space="preserve">Installing the </w:t>
      </w:r>
      <w:proofErr w:type="spellStart"/>
      <w:r w:rsidRPr="005B7F34"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  <w:t>PubSubClient</w:t>
      </w:r>
      <w:proofErr w:type="spellEnd"/>
      <w:r w:rsidRPr="005B7F34"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  <w:t xml:space="preserve"> Library</w:t>
      </w:r>
    </w:p>
    <w:p w14:paraId="40C9E52E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 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fldChar w:fldCharType="begin"/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instrText xml:space="preserve"> HYPERLINK "https://github.com/knolleary/pubsubclient" \t "_blank" </w:instrTex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fldChar w:fldCharType="separate"/>
      </w:r>
      <w:r w:rsidRPr="005B7F34">
        <w:rPr>
          <w:rFonts w:ascii="Helvetica" w:eastAsia="Times New Roman" w:hAnsi="Helvetica" w:cs="Times New Roman"/>
          <w:color w:val="1B78E2"/>
          <w:sz w:val="27"/>
          <w:szCs w:val="27"/>
          <w:u w:val="single"/>
          <w:bdr w:val="none" w:sz="0" w:space="0" w:color="auto" w:frame="1"/>
        </w:rPr>
        <w:t>PubSubClient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fldChar w:fldCharType="end"/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library provides a client for doing simple publish/subscribe messaging with a server that supports MQTT (basically allows your ESP8266 to talk with Node-RED).</w:t>
      </w:r>
    </w:p>
    <w:p w14:paraId="1C69E357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1)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</w:t>
      </w:r>
      <w:hyperlink r:id="rId26" w:tgtFrame="_blank" w:history="1"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 xml:space="preserve">Click here to download the </w:t>
        </w:r>
        <w:proofErr w:type="spellStart"/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PubSubClient</w:t>
        </w:r>
        <w:proofErr w:type="spellEnd"/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 xml:space="preserve"> library</w:t>
        </w:r>
      </w:hyperlink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 You should have a </w:t>
      </w:r>
      <w:r w:rsidRPr="005B7F34">
        <w:rPr>
          <w:rFonts w:ascii="Helvetica" w:eastAsia="Times New Roman" w:hAnsi="Helvetica" w:cs="Times New Roman"/>
          <w:i/>
          <w:iCs/>
          <w:color w:val="3A3A3A"/>
          <w:sz w:val="27"/>
          <w:szCs w:val="27"/>
          <w:bdr w:val="none" w:sz="0" w:space="0" w:color="auto" w:frame="1"/>
        </w:rPr>
        <w:t>.zip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folder in your Downloads folder</w:t>
      </w:r>
    </w:p>
    <w:p w14:paraId="25433AFA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2)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Unzip the </w:t>
      </w:r>
      <w:r w:rsidRPr="005B7F34">
        <w:rPr>
          <w:rFonts w:ascii="Helvetica" w:eastAsia="Times New Roman" w:hAnsi="Helvetica" w:cs="Times New Roman"/>
          <w:i/>
          <w:iCs/>
          <w:color w:val="3A3A3A"/>
          <w:sz w:val="27"/>
          <w:szCs w:val="27"/>
          <w:bdr w:val="none" w:sz="0" w:space="0" w:color="auto" w:frame="1"/>
        </w:rPr>
        <w:t>.zip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folder and you should get </w:t>
      </w: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pubsubclient</w:t>
      </w:r>
      <w:proofErr w:type="spellEnd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-master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folder</w:t>
      </w:r>
    </w:p>
    <w:p w14:paraId="1F3A4F68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3)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Rename your folder from</w:t>
      </w:r>
      <w:del w:id="0" w:author="Unknown">
        <w:r w:rsidRPr="005B7F34">
          <w:rPr>
            <w:rFonts w:ascii="Helvetica" w:eastAsia="Times New Roman" w:hAnsi="Helvetica" w:cs="Times New Roman"/>
            <w:b/>
            <w:bCs/>
            <w:color w:val="3A3A3A"/>
            <w:sz w:val="27"/>
            <w:szCs w:val="27"/>
            <w:bdr w:val="none" w:sz="0" w:space="0" w:color="auto" w:frame="1"/>
          </w:rPr>
          <w:delText> pubsubclient-master</w:delText>
        </w:r>
      </w:del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to </w:t>
      </w: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pubsubclient</w:t>
      </w:r>
      <w:proofErr w:type="spellEnd"/>
    </w:p>
    <w:p w14:paraId="1B05004E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4)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Move the </w:t>
      </w:r>
      <w:proofErr w:type="spellStart"/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pubsubclient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folder to your Arduino IDE installation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libraries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folder</w:t>
      </w:r>
    </w:p>
    <w:p w14:paraId="29E97AAB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5)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Then, re-open your Arduino IDE</w:t>
      </w:r>
    </w:p>
    <w:p w14:paraId="7D13ACC9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The library comes with a number of example sketches. See File &gt;Examples &gt;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PubSubClient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within the Arduino IDE software.</w:t>
      </w:r>
    </w:p>
    <w:p w14:paraId="76D8A3D6" w14:textId="77777777" w:rsidR="005B7F34" w:rsidRPr="005B7F34" w:rsidRDefault="005B7F34" w:rsidP="005B7F34">
      <w:pPr>
        <w:spacing w:before="510" w:after="150" w:line="312" w:lineRule="atLeast"/>
        <w:outlineLvl w:val="2"/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  <w:t>Installing the DHT Sensor Library</w:t>
      </w:r>
    </w:p>
    <w:p w14:paraId="70123CA7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 </w:t>
      </w:r>
      <w:hyperlink r:id="rId27" w:tgtFrame="_blank" w:history="1"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DHT sensor library</w:t>
        </w:r>
      </w:hyperlink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provides an easy way of using any DHT sensor to read temperature and humidity with your ESP8266 or Arduino boards.</w:t>
      </w:r>
    </w:p>
    <w:p w14:paraId="06ADD2E0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1)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</w:t>
      </w:r>
      <w:hyperlink r:id="rId28" w:tgtFrame="_blank" w:history="1"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Click here to download the DHT sensor library</w:t>
        </w:r>
      </w:hyperlink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 You should have a </w:t>
      </w:r>
      <w:r w:rsidRPr="005B7F34">
        <w:rPr>
          <w:rFonts w:ascii="Helvetica" w:eastAsia="Times New Roman" w:hAnsi="Helvetica" w:cs="Times New Roman"/>
          <w:i/>
          <w:iCs/>
          <w:color w:val="3A3A3A"/>
          <w:sz w:val="27"/>
          <w:szCs w:val="27"/>
          <w:bdr w:val="none" w:sz="0" w:space="0" w:color="auto" w:frame="1"/>
        </w:rPr>
        <w:t>.zip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folder in your Downloads</w:t>
      </w:r>
    </w:p>
    <w:p w14:paraId="557F86C2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2)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Unzip the </w:t>
      </w:r>
      <w:r w:rsidRPr="005B7F34">
        <w:rPr>
          <w:rFonts w:ascii="Helvetica" w:eastAsia="Times New Roman" w:hAnsi="Helvetica" w:cs="Times New Roman"/>
          <w:i/>
          <w:iCs/>
          <w:color w:val="3A3A3A"/>
          <w:sz w:val="27"/>
          <w:szCs w:val="27"/>
          <w:bdr w:val="none" w:sz="0" w:space="0" w:color="auto" w:frame="1"/>
        </w:rPr>
        <w:t>.zip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folder and you should get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DHT-sensor-library-master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folder</w:t>
      </w:r>
    </w:p>
    <w:p w14:paraId="1861A0D6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3)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Rename your folder from </w:t>
      </w:r>
      <w:del w:id="1" w:author="Unknown">
        <w:r w:rsidRPr="005B7F34">
          <w:rPr>
            <w:rFonts w:ascii="Helvetica" w:eastAsia="Times New Roman" w:hAnsi="Helvetica" w:cs="Times New Roman"/>
            <w:b/>
            <w:bCs/>
            <w:color w:val="3A3A3A"/>
            <w:sz w:val="27"/>
            <w:szCs w:val="27"/>
            <w:bdr w:val="none" w:sz="0" w:space="0" w:color="auto" w:frame="1"/>
          </w:rPr>
          <w:delText>DHT-sensor-library-master</w:delText>
        </w:r>
      </w:del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to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 DHT</w:t>
      </w:r>
    </w:p>
    <w:p w14:paraId="7463FBD8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4)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Move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DHT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folder to your Arduino IDE installation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libraries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folder</w:t>
      </w:r>
    </w:p>
    <w:p w14:paraId="3AC17FF6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5)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Then re-open your Arduino IDE</w:t>
      </w:r>
    </w:p>
    <w:p w14:paraId="2C56C8D3" w14:textId="06EDEFE4" w:rsidR="005B7F34" w:rsidRPr="005B7F34" w:rsidRDefault="005B7F34" w:rsidP="005B7F34">
      <w:pPr>
        <w:shd w:val="clear" w:color="auto" w:fill="FAFAFA"/>
        <w:spacing w:after="15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mc:AlternateContent>
          <mc:Choice Requires="wps">
            <w:drawing>
              <wp:inline distT="0" distB="0" distL="0" distR="0" wp14:anchorId="6CFE9FDF" wp14:editId="680E4806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F1227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86312EF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For more information about the DHT11 sensor and the ESP8266, read </w:t>
      </w:r>
      <w:hyperlink r:id="rId29" w:tgtFrame="_blank" w:history="1">
        <w:r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ESP8266 DHT11/DHT22 Temperature and Humidity Web Server with Arduino IDE</w:t>
        </w:r>
      </w:hyperlink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</w:t>
      </w:r>
    </w:p>
    <w:p w14:paraId="2BDA0ADB" w14:textId="77777777" w:rsidR="005B7F34" w:rsidRPr="005B7F34" w:rsidRDefault="005B7F34" w:rsidP="005B7F34">
      <w:pPr>
        <w:spacing w:before="510" w:after="150" w:line="312" w:lineRule="atLeast"/>
        <w:outlineLvl w:val="2"/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44"/>
          <w:szCs w:val="44"/>
        </w:rPr>
        <w:t>Selecting the right board on Arduino IDE</w:t>
      </w:r>
    </w:p>
    <w:p w14:paraId="66DF3797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You also need to select the right board on Arduino IDE:</w:t>
      </w:r>
    </w:p>
    <w:p w14:paraId="1C64995D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1)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Go to Tools and select “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NodeMCU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1.0 (ESP-12E Module)”.</w:t>
      </w:r>
    </w:p>
    <w:p w14:paraId="5A5C41C7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2)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Select your ESP port number under the Tools &gt; Port &gt; COM4 (in my case)</w:t>
      </w:r>
    </w:p>
    <w:p w14:paraId="20544397" w14:textId="77777777" w:rsidR="005B7F34" w:rsidRPr="005B7F34" w:rsidRDefault="005B7F34" w:rsidP="005B7F34">
      <w:pPr>
        <w:spacing w:before="510" w:after="270" w:line="312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lastRenderedPageBreak/>
        <w:t>Uploading code</w:t>
      </w:r>
    </w:p>
    <w:p w14:paraId="5BB1B898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Now, you can upload the following code to your ESP8266. This code publishes messages of the temperature and humidity from the DHT11 sensor on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room/temperature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and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room/humidity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topics trough MQTT protocol.</w:t>
      </w:r>
    </w:p>
    <w:p w14:paraId="4C0376A9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 ESP is subscribed to the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room/lamp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topic to receive the messages published on that topic by the Node-RED application, to turn the lamp on or off.</w:t>
      </w:r>
    </w:p>
    <w:p w14:paraId="3BEC0A43" w14:textId="77777777" w:rsidR="005B7F34" w:rsidRP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 code is well commented on where you need to make changes. </w:t>
      </w:r>
      <w:r w:rsidRPr="005B7F34">
        <w:rPr>
          <w:rFonts w:ascii="Helvetica" w:eastAsia="Times New Roman" w:hAnsi="Helvetica" w:cs="Times New Roman"/>
          <w:b/>
          <w:bCs/>
          <w:color w:val="3A3A3A"/>
          <w:sz w:val="27"/>
          <w:szCs w:val="27"/>
          <w:bdr w:val="none" w:sz="0" w:space="0" w:color="auto" w:frame="1"/>
        </w:rPr>
        <w:t>You need to edit the code with your own SSID, password and RPi IP address.</w:t>
      </w:r>
    </w:p>
    <w:p w14:paraId="69527026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This code is also compatible with other DHT sensors – you just need to uncomment and comment the right lines of code to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chose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your sensor.</w:t>
      </w:r>
    </w:p>
    <w:p w14:paraId="1AA54A68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/*****</w:t>
      </w:r>
    </w:p>
    <w:p w14:paraId="52244123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</w:t>
      </w:r>
    </w:p>
    <w:p w14:paraId="53E3AEE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All the resources for this project:</w:t>
      </w:r>
    </w:p>
    <w:p w14:paraId="60B905C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https://randomnerdtutorials.com/</w:t>
      </w:r>
    </w:p>
    <w:p w14:paraId="351F1F1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</w:t>
      </w:r>
    </w:p>
    <w:p w14:paraId="05F8D55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*****/</w:t>
      </w:r>
    </w:p>
    <w:p w14:paraId="361CC9CA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9760EC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&lt;ESP8266WiFi.h&gt;</w:t>
      </w:r>
    </w:p>
    <w:p w14:paraId="1122555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PubSubClient.h</w:t>
      </w:r>
      <w:proofErr w:type="spellEnd"/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6D31C5E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proofErr w:type="spellStart"/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DHT.h</w:t>
      </w:r>
      <w:proofErr w:type="spellEnd"/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</w:p>
    <w:p w14:paraId="2981DEB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0E2924E" w14:textId="77777777" w:rsid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Uncomment 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which DHT sensor you are using</w:t>
      </w:r>
    </w:p>
    <w:p w14:paraId="17DA5A47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DHTTYPE DHT11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DHT 11</w:t>
      </w:r>
    </w:p>
    <w:p w14:paraId="2EC6099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//#define DHTTYPE DHT21   // DHT 21 (AM2301)</w:t>
      </w:r>
    </w:p>
    <w:p w14:paraId="7E69ED38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//#define DHTTYPE DHT22   // DHT 22  (AM2302), AM2321</w:t>
      </w:r>
    </w:p>
    <w:p w14:paraId="40BE6C9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45992D5" w14:textId="52C63892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Change </w:t>
      </w:r>
    </w:p>
    <w:p w14:paraId="5B62E060" w14:textId="6B8B1E3E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ssid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"SSID"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2F6AC647" w14:textId="02117C3D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password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"PASSWORD"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2E456AA9" w14:textId="3C852A41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mqtt_server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"RPI_IP_ADDRESS"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3819993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917487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Initializes the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espClient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. You should change the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espClient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name if you have multiple ESPs running in your home automation system</w:t>
      </w:r>
    </w:p>
    <w:p w14:paraId="1D44D32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WiFiClient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espClient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74646C28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PubSubClient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espClient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B962C3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B2A692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DHT Sensor - GPIO 5 = D1 on ESP-12E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NodeMCU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board</w:t>
      </w:r>
    </w:p>
    <w:p w14:paraId="0510179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DHTPin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5564E3D3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A8500C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Lamp - LED - GPIO 4 = D2 on ESP-12E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NodeMCU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board</w:t>
      </w:r>
    </w:p>
    <w:p w14:paraId="7B7C889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lamp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4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7390298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C96B7E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lastRenderedPageBreak/>
        <w:t>// Initialize DHT sensor.</w:t>
      </w:r>
    </w:p>
    <w:p w14:paraId="3D19DCE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DHT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dht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DHTPin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DHTTYPE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43B73F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7DD78F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Timers auxiliar variables</w:t>
      </w:r>
    </w:p>
    <w:p w14:paraId="26777813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long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now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millis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5046358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long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lastMeasure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3080B14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41E72FF" w14:textId="682C1F44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C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onnects ESP8266 to your router</w:t>
      </w:r>
    </w:p>
    <w:p w14:paraId="2F2E77E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setup_wifi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24BBB06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10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F6AB86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We start by connecting to a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WiFi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network</w:t>
      </w:r>
    </w:p>
    <w:p w14:paraId="4C304917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7370C7C0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"Connecting to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8AC0D2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ssid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B8098E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ssid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password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F76E807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status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WL_CONNECTED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6FB0360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6156A1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"."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E9382A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C08A83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3296A5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</w:t>
      </w:r>
      <w:proofErr w:type="spellStart"/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WiFi</w:t>
      </w:r>
      <w:proofErr w:type="spellEnd"/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 xml:space="preserve"> connected - ESP IP address: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6E18630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WiFi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localIP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());</w:t>
      </w:r>
    </w:p>
    <w:p w14:paraId="74E5BF9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2CF3369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982A7D0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This functions is executed when some device publishes a message to a topic that your ESP8266 is subscribed to</w:t>
      </w:r>
    </w:p>
    <w:p w14:paraId="746C7F5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Change the function below to add logic to your program, so when a device publishes a message to a topic that </w:t>
      </w:r>
    </w:p>
    <w:p w14:paraId="015D65C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your ESP8266 is subscribed you can actually do something</w:t>
      </w:r>
    </w:p>
    <w:p w14:paraId="77172A6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callback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String topic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byte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*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message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unsigned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length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EC3D0A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"Message arrived on topic: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9292E8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topic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BEAB4E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". Message: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62BD7A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String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5AFD805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4A31F69A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for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&lt;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length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++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79CE601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((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]);</w:t>
      </w:r>
    </w:p>
    <w:p w14:paraId="7D492CA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];</w:t>
      </w:r>
    </w:p>
    <w:p w14:paraId="7B428B2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2E0856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3A6B53A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27427B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Feel free to add more if statements to control more GPIOs with MQTT</w:t>
      </w:r>
    </w:p>
    <w:p w14:paraId="7D23BA3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EAAE488" w14:textId="7FB85841" w:rsid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If a message is received on the topic room/lamp, you check if the message is either on or off. Turns the lamp GPIO according to the message</w:t>
      </w:r>
    </w:p>
    <w:p w14:paraId="5E1EACA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D0E23A0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topic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==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"room/lamp"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){</w:t>
      </w:r>
    </w:p>
    <w:p w14:paraId="02799263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"Changing Room lamp to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CF18A9A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"on"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){</w:t>
      </w:r>
    </w:p>
    <w:p w14:paraId="295EF6F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digitalWrite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lamp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HIGH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B36057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"On"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27D893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5056A8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else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messageTemp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"off"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){</w:t>
      </w:r>
    </w:p>
    <w:p w14:paraId="7BD59B2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digitalWrite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lamp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LOW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CAF2C7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"Off"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74AD67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0D131E6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31830B3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0B534CF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15BBD0A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1418B3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This functions reconnects your ESP8266 to your MQTT broker</w:t>
      </w:r>
    </w:p>
    <w:p w14:paraId="2A8674F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Change the function below if you want to subscribe to more topics with your ESP8266 </w:t>
      </w:r>
    </w:p>
    <w:p w14:paraId="0341826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reconnect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03350B2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Loop until we're reconnected</w:t>
      </w:r>
    </w:p>
    <w:p w14:paraId="24FAA20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connected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3E27C25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"Attempting MQTT connection..."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1657F600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Attempt to connect</w:t>
      </w:r>
    </w:p>
    <w:p w14:paraId="478528C7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/*</w:t>
      </w:r>
    </w:p>
    <w:p w14:paraId="5A7A3EC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 YOU MIGHT NEED TO CHANGE THIS LINE, IF YOU'RE HAVING PROBLEMS WITH MQTT MULTIPLE CONNECTIONS</w:t>
      </w:r>
    </w:p>
    <w:p w14:paraId="1EC6FBA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 To change the ESP device ID, you will have to give a new name to the ESP8266.</w:t>
      </w:r>
    </w:p>
    <w:p w14:paraId="52B1520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 Here's how it looks:</w:t>
      </w:r>
    </w:p>
    <w:p w14:paraId="77A54D0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   if (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client.connect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("ESP8266Client")) {</w:t>
      </w:r>
    </w:p>
    <w:p w14:paraId="1B8A02D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 You can do it like this:</w:t>
      </w:r>
    </w:p>
    <w:p w14:paraId="189C4D4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   if (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client.connect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("ESP1_Office")) {</w:t>
      </w:r>
    </w:p>
    <w:p w14:paraId="3F4D355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 Then, for the other ESP:</w:t>
      </w:r>
    </w:p>
    <w:p w14:paraId="1005472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   if (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client.connect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("ESP2_Garage")) {</w:t>
      </w:r>
    </w:p>
    <w:p w14:paraId="3588054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  That should solve your MQTT multiple connections problem</w:t>
      </w:r>
    </w:p>
    <w:p w14:paraId="3E403C28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   */</w:t>
      </w:r>
    </w:p>
    <w:p w14:paraId="41509490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connect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"ESP8266Client"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B601D7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"connected"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4157778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Subscribe or resubscribe to a topic</w:t>
      </w:r>
    </w:p>
    <w:p w14:paraId="53918EA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You can subscribe to more topics (to control more LEDs in this example)</w:t>
      </w:r>
    </w:p>
    <w:p w14:paraId="121B3667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subscribe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"room/lamp"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902BFB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else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3980E4E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 xml:space="preserve">"failed, </w:t>
      </w:r>
      <w:proofErr w:type="spellStart"/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rc</w:t>
      </w:r>
      <w:proofErr w:type="spellEnd"/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="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0DB736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state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());</w:t>
      </w:r>
    </w:p>
    <w:p w14:paraId="1DE7E4D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 try again in 5 seconds"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44276C0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Wait 5 seconds before retrying</w:t>
      </w:r>
    </w:p>
    <w:p w14:paraId="64D2868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5000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B7EEC2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4F35DC6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055EFA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5BD8B4E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3A037A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The setup function sets your ESP GPIOs to Outputs, starts the serial communication at a baud rate of 115200</w:t>
      </w:r>
    </w:p>
    <w:p w14:paraId="54844E5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Sets your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mqtt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broker and sets the callback function</w:t>
      </w:r>
    </w:p>
    <w:p w14:paraId="72BF75A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The callback function is what receives messages and actually controls the LEDs</w:t>
      </w:r>
    </w:p>
    <w:p w14:paraId="3610FA5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4605C2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pinMode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lamp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OUTPUT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FBB423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0DE91FB7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dht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4372652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169E7EE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115200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9781F1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setup_wifi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704CA843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setServer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mqtt_server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1883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7E0116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setCallback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callback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A09121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90886A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7227D6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1328063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For this project, you don't need to change anything in the loop function. Basically it ensures that you ESP is connected to your broker</w:t>
      </w:r>
    </w:p>
    <w:p w14:paraId="79741BD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765E25E8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4E124B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connected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1C49C4C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reconnect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550E4F98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2110637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())</w:t>
      </w:r>
    </w:p>
    <w:p w14:paraId="0CC5BA7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connect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"ESP8266Client"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188FD52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0F021A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now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millis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774845F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Publishes new temperature and humidity every 30 seconds</w:t>
      </w:r>
    </w:p>
    <w:p w14:paraId="2AB0A19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now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-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lastMeasure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&gt;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30000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55350D87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lastMeasure</w:t>
      </w:r>
      <w:proofErr w:type="spellEnd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now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6F54D9C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Sensor readings may also be up to 2 seconds 'old' (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its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a very slow sensor)</w:t>
      </w:r>
    </w:p>
    <w:p w14:paraId="2534343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float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dht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readHumidity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5EC3D20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Read temperature as Celsius (the default)</w:t>
      </w:r>
    </w:p>
    <w:p w14:paraId="195C812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lastRenderedPageBreak/>
        <w:t xml:space="preserve">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float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t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dht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readTemperature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();</w:t>
      </w:r>
    </w:p>
    <w:p w14:paraId="0CD27FC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Read temperature as Fahrenheit (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isFahrenheit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= true)</w:t>
      </w:r>
    </w:p>
    <w:p w14:paraId="027C6590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float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dht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readTemperature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true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950F33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19078A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Check if any reads failed and exit early (to try again).</w:t>
      </w:r>
    </w:p>
    <w:p w14:paraId="0E7080A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isnan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||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isnan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||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isnan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0D0410B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"Failed to read from DHT sensor!"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001D6A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return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</w:p>
    <w:p w14:paraId="1193C764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D550631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71DB6ED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Computes temperature values in Celsius</w:t>
      </w:r>
    </w:p>
    <w:p w14:paraId="0A386E2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float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hic </w:t>
      </w:r>
      <w:r w:rsidRPr="005B7F34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dht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computeHeatIndex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h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false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1E67043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static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temperatureTemp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7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];</w:t>
      </w:r>
    </w:p>
    <w:p w14:paraId="706D869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dtostrf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hic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6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temperatureTemp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4D231C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</w:p>
    <w:p w14:paraId="7ECCFCDA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Uncomment to compute temperature values in Fahrenheit </w:t>
      </w:r>
    </w:p>
    <w:p w14:paraId="190D3BA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float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hif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 =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dht.computeHeatIndex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(f, h);</w:t>
      </w:r>
    </w:p>
    <w:p w14:paraId="2BB6EE5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static char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temperatureTemp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[7];</w:t>
      </w:r>
    </w:p>
    <w:p w14:paraId="23E2EDB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dtostrf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hif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, 6, 2,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temperatureTemp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);</w:t>
      </w:r>
    </w:p>
    <w:p w14:paraId="53C6DC2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</w:p>
    <w:p w14:paraId="0EF8870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static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char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humidityTemp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[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7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];</w:t>
      </w:r>
    </w:p>
    <w:p w14:paraId="6F600C19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dtostrf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6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5B7F34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2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humidityTemp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2BD1A0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B9BB38A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Publishes Temperature and Humidity values</w:t>
      </w:r>
    </w:p>
    <w:p w14:paraId="5F4395CA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publish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"room/temperature"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temperatureTemp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ED64C5C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client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publish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"room/humidity"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humidityTemp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E3C476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</w:p>
    <w:p w14:paraId="298D10EB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"Humidity: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23CEC590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4E7DF602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 %\t Temperature: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1539C9E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0FAC36D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 *C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CC0769F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f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E93AB8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 *F\t Heat index: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6227ED8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hic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0D01036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5B7F34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5B7F34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 *C "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390ABBF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Serial.print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hif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);</w:t>
      </w:r>
    </w:p>
    <w:p w14:paraId="6BDAA09D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 xml:space="preserve">// </w:t>
      </w:r>
      <w:proofErr w:type="spellStart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Serial.println</w:t>
      </w:r>
      <w:proofErr w:type="spellEnd"/>
      <w:r w:rsidRPr="005B7F34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(" *F");</w:t>
      </w:r>
    </w:p>
    <w:p w14:paraId="3D50A0B8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59328C15" w14:textId="77777777" w:rsidR="005B7F34" w:rsidRPr="005B7F34" w:rsidRDefault="005B7F34" w:rsidP="005B7F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5B7F34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  <w:r w:rsidRPr="005B7F3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</w:p>
    <w:p w14:paraId="1FBFE627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After uploading the code, and with the Raspberry Pi running your Node-RED application and the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broker, you can open the Arduino IDE serial monitor at a baud rate of 115200 and see what’s happening in real time.</w:t>
      </w:r>
    </w:p>
    <w:p w14:paraId="1FED3167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lastRenderedPageBreak/>
        <w:t xml:space="preserve">This is helpful to check if the ESP has established a successful connection to your router and to the </w:t>
      </w:r>
      <w:proofErr w:type="spellStart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Mosquitto</w:t>
      </w:r>
      <w:proofErr w:type="spellEnd"/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 broker. You can also see the messages the ESP is receiving and publishing.</w:t>
      </w:r>
    </w:p>
    <w:p w14:paraId="698CEE9E" w14:textId="3B07DCE0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7F482AD7" wp14:editId="141D16FE">
            <wp:extent cx="6858000" cy="45351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180F" w14:textId="77777777" w:rsidR="005B7F34" w:rsidRPr="005B7F34" w:rsidRDefault="005B7F34" w:rsidP="005B7F34">
      <w:pPr>
        <w:spacing w:before="510" w:after="270" w:line="312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t>Building the Circuit</w:t>
      </w:r>
    </w:p>
    <w:p w14:paraId="64C6F088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 following sections show you the needed parts and schematics to build the circuit for this project.</w:t>
      </w:r>
    </w:p>
    <w:p w14:paraId="78DDC699" w14:textId="77777777" w:rsidR="005B7F34" w:rsidRPr="005B7F34" w:rsidRDefault="007047CB" w:rsidP="005B7F34">
      <w:pPr>
        <w:numPr>
          <w:ilvl w:val="0"/>
          <w:numId w:val="5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hyperlink r:id="rId31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Raspberry Pi</w:t>
        </w:r>
      </w:hyperlink>
      <w:r w:rsidR="005B7F34"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– </w:t>
      </w:r>
      <w:hyperlink r:id="rId32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read Best Raspberry Pi 3 Starter Kits</w:t>
        </w:r>
      </w:hyperlink>
    </w:p>
    <w:p w14:paraId="6F18C30E" w14:textId="77777777" w:rsidR="005B7F34" w:rsidRPr="005B7F34" w:rsidRDefault="007047CB" w:rsidP="005B7F34">
      <w:pPr>
        <w:numPr>
          <w:ilvl w:val="0"/>
          <w:numId w:val="5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hyperlink r:id="rId33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 xml:space="preserve">ESP8266 (ESP-12E </w:t>
        </w:r>
        <w:proofErr w:type="spellStart"/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nodemcu</w:t>
        </w:r>
        <w:proofErr w:type="spellEnd"/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)</w:t>
        </w:r>
      </w:hyperlink>
      <w:r w:rsidR="005B7F34" w:rsidRPr="005B7F34">
        <w:rPr>
          <w:rFonts w:ascii="Helvetica" w:eastAsia="Times New Roman" w:hAnsi="Helvetica" w:cs="Times New Roman"/>
          <w:color w:val="3A3A3A"/>
          <w:sz w:val="27"/>
          <w:szCs w:val="27"/>
        </w:rPr>
        <w:t> – </w:t>
      </w:r>
      <w:hyperlink r:id="rId34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read Best ESP8266 Wi-Fi Development Boards</w:t>
        </w:r>
      </w:hyperlink>
    </w:p>
    <w:p w14:paraId="23FFEA72" w14:textId="77777777" w:rsidR="005B7F34" w:rsidRPr="005B7F34" w:rsidRDefault="007047CB" w:rsidP="005B7F34">
      <w:pPr>
        <w:numPr>
          <w:ilvl w:val="0"/>
          <w:numId w:val="5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hyperlink r:id="rId35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DHT11 temperature and humidity sensor </w:t>
        </w:r>
      </w:hyperlink>
    </w:p>
    <w:p w14:paraId="2BD1E2B8" w14:textId="77777777" w:rsidR="005B7F34" w:rsidRPr="005B7F34" w:rsidRDefault="007047CB" w:rsidP="005B7F34">
      <w:pPr>
        <w:numPr>
          <w:ilvl w:val="0"/>
          <w:numId w:val="5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hyperlink r:id="rId36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Breadboard</w:t>
        </w:r>
      </w:hyperlink>
    </w:p>
    <w:p w14:paraId="2DF37560" w14:textId="77777777" w:rsidR="005B7F34" w:rsidRPr="005B7F34" w:rsidRDefault="007047CB" w:rsidP="005B7F34">
      <w:pPr>
        <w:numPr>
          <w:ilvl w:val="0"/>
          <w:numId w:val="5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hyperlink r:id="rId37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330 Ω resistor</w:t>
        </w:r>
      </w:hyperlink>
    </w:p>
    <w:p w14:paraId="6FEAB71E" w14:textId="77777777" w:rsidR="005B7F34" w:rsidRPr="005B7F34" w:rsidRDefault="007047CB" w:rsidP="005B7F34">
      <w:pPr>
        <w:numPr>
          <w:ilvl w:val="0"/>
          <w:numId w:val="5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hyperlink r:id="rId38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LED</w:t>
        </w:r>
      </w:hyperlink>
    </w:p>
    <w:p w14:paraId="1A7FF289" w14:textId="77777777" w:rsidR="005B7F34" w:rsidRPr="005B7F34" w:rsidRDefault="007047CB" w:rsidP="005B7F34">
      <w:pPr>
        <w:numPr>
          <w:ilvl w:val="0"/>
          <w:numId w:val="5"/>
        </w:numPr>
        <w:spacing w:after="0" w:line="240" w:lineRule="auto"/>
        <w:ind w:left="1440"/>
        <w:rPr>
          <w:rFonts w:ascii="Helvetica" w:eastAsia="Times New Roman" w:hAnsi="Helvetica" w:cs="Times New Roman"/>
          <w:color w:val="3A3A3A"/>
          <w:sz w:val="27"/>
          <w:szCs w:val="27"/>
        </w:rPr>
      </w:pPr>
      <w:hyperlink r:id="rId39" w:tgtFrame="_blank" w:history="1">
        <w:r w:rsidR="005B7F34" w:rsidRPr="005B7F34">
          <w:rPr>
            <w:rFonts w:ascii="Helvetica" w:eastAsia="Times New Roman" w:hAnsi="Helvetica" w:cs="Times New Roman"/>
            <w:color w:val="1B78E2"/>
            <w:sz w:val="27"/>
            <w:szCs w:val="27"/>
            <w:u w:val="single"/>
            <w:bdr w:val="none" w:sz="0" w:space="0" w:color="auto" w:frame="1"/>
          </w:rPr>
          <w:t>4700 Ω resistor</w:t>
        </w:r>
      </w:hyperlink>
    </w:p>
    <w:p w14:paraId="69D39C0F" w14:textId="1B66987E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.</w:t>
      </w:r>
    </w:p>
    <w:p w14:paraId="7616E042" w14:textId="133EAC62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lastRenderedPageBreak/>
        <w:drawing>
          <wp:inline distT="0" distB="0" distL="0" distR="0" wp14:anchorId="3B4D93CB" wp14:editId="6A0ED1C3">
            <wp:extent cx="2176077" cy="23812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65" cy="23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4AFF" w14:textId="77777777" w:rsidR="005B7F34" w:rsidRPr="005B7F34" w:rsidRDefault="005B7F34" w:rsidP="005B7F34">
      <w:pPr>
        <w:spacing w:before="510" w:after="270" w:line="312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</w:pPr>
      <w:r w:rsidRPr="005B7F34">
        <w:rPr>
          <w:rFonts w:ascii="inherit" w:eastAsia="Times New Roman" w:hAnsi="inherit" w:cs="Times New Roman"/>
          <w:b/>
          <w:bCs/>
          <w:color w:val="3A3A3A"/>
          <w:sz w:val="54"/>
          <w:szCs w:val="54"/>
        </w:rPr>
        <w:t>Demonstration</w:t>
      </w:r>
    </w:p>
    <w:p w14:paraId="5EEA9249" w14:textId="77777777" w:rsid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Go to </w:t>
      </w:r>
      <w:r w:rsidRPr="005B7F34">
        <w:rPr>
          <w:rFonts w:ascii="Helvetica" w:eastAsia="Times New Roman" w:hAnsi="Helvetica" w:cs="Times New Roman"/>
          <w:b/>
          <w:bCs/>
          <w:i/>
          <w:iCs/>
          <w:color w:val="3A3A3A"/>
          <w:sz w:val="27"/>
          <w:szCs w:val="27"/>
          <w:bdr w:val="none" w:sz="0" w:space="0" w:color="auto" w:frame="1"/>
        </w:rPr>
        <w:t>http://</w:t>
      </w:r>
      <w:r w:rsidRPr="005B7F34">
        <w:rPr>
          <w:rFonts w:ascii="Helvetica" w:eastAsia="Times New Roman" w:hAnsi="Helvetica" w:cs="Times New Roman"/>
          <w:b/>
          <w:bCs/>
          <w:i/>
          <w:iCs/>
          <w:color w:val="FF0000"/>
          <w:sz w:val="27"/>
          <w:szCs w:val="27"/>
          <w:bdr w:val="none" w:sz="0" w:space="0" w:color="auto" w:frame="1"/>
        </w:rPr>
        <w:t>your-pi-ip-address</w:t>
      </w:r>
      <w:r w:rsidRPr="005B7F34">
        <w:rPr>
          <w:rFonts w:ascii="Helvetica" w:eastAsia="Times New Roman" w:hAnsi="Helvetica" w:cs="Times New Roman"/>
          <w:b/>
          <w:bCs/>
          <w:i/>
          <w:iCs/>
          <w:color w:val="3A3A3A"/>
          <w:sz w:val="27"/>
          <w:szCs w:val="27"/>
          <w:bdr w:val="none" w:sz="0" w:space="0" w:color="auto" w:frame="1"/>
        </w:rPr>
        <w:t>/</w:t>
      </w:r>
      <w:r w:rsidRPr="005B7F34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ui </w:t>
      </w: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 xml:space="preserve">to control the ESP with the  Node-RED application. </w:t>
      </w:r>
    </w:p>
    <w:p w14:paraId="1CF97BDD" w14:textId="77777777" w:rsidR="005B7F34" w:rsidRDefault="005B7F34" w:rsidP="005B7F34">
      <w:pPr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1F47D6BC" w14:textId="77777777" w:rsidR="005B7F34" w:rsidRP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color w:val="3A3A3A"/>
          <w:sz w:val="27"/>
          <w:szCs w:val="27"/>
        </w:rPr>
        <w:t>The application should look something the figure below.</w:t>
      </w:r>
    </w:p>
    <w:p w14:paraId="2205A93D" w14:textId="4CE4868D" w:rsidR="005B7F34" w:rsidRDefault="005B7F34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5B7F34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2A2BB534" wp14:editId="6EEE4663">
            <wp:extent cx="4295775" cy="3092958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580" cy="310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B439" w14:textId="13B0E938" w:rsidR="007047CB" w:rsidRDefault="007047CB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73C9B649" w14:textId="77777777" w:rsidR="007047CB" w:rsidRDefault="007047CB" w:rsidP="007047CB">
      <w:pPr>
        <w:rPr>
          <w:rStyle w:val="Hyperlink"/>
        </w:rPr>
      </w:pPr>
      <w:hyperlink r:id="rId42" w:history="1">
        <w:r>
          <w:rPr>
            <w:rStyle w:val="Hyperlink"/>
          </w:rPr>
          <w:t>https://www.youtube.com/watch?v=OFaow_TPv6s</w:t>
        </w:r>
      </w:hyperlink>
    </w:p>
    <w:p w14:paraId="1C62F94B" w14:textId="77777777" w:rsidR="007047CB" w:rsidRDefault="007047CB" w:rsidP="007047CB">
      <w:r>
        <w:t>https://www.youtube.com/watch?v=7gjJfJgi6uE</w:t>
      </w:r>
    </w:p>
    <w:p w14:paraId="1C0285F2" w14:textId="77777777" w:rsidR="007047CB" w:rsidRDefault="007047CB" w:rsidP="007047CB"/>
    <w:p w14:paraId="27D94445" w14:textId="1C86074F" w:rsidR="007047CB" w:rsidRDefault="007047CB" w:rsidP="007047CB">
      <w:r>
        <w:rPr>
          <w:noProof/>
        </w:rPr>
        <w:lastRenderedPageBreak/>
        <w:drawing>
          <wp:inline distT="0" distB="0" distL="0" distR="0" wp14:anchorId="0036CEED" wp14:editId="5A4B79A1">
            <wp:extent cx="5743575" cy="3219450"/>
            <wp:effectExtent l="0" t="0" r="952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DD1D" w14:textId="77777777" w:rsidR="007047CB" w:rsidRDefault="007047CB" w:rsidP="007047CB"/>
    <w:p w14:paraId="4F5B7767" w14:textId="452E4B23" w:rsidR="007047CB" w:rsidRDefault="007047CB" w:rsidP="007047CB">
      <w:r>
        <w:rPr>
          <w:noProof/>
        </w:rPr>
        <w:drawing>
          <wp:inline distT="0" distB="0" distL="0" distR="0" wp14:anchorId="51ACF898" wp14:editId="755B2884">
            <wp:extent cx="3333750" cy="25336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BC39" w14:textId="77777777" w:rsidR="007047CB" w:rsidRPr="005B7F34" w:rsidRDefault="007047CB" w:rsidP="005B7F34">
      <w:pPr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sectPr w:rsidR="007047CB" w:rsidRPr="005B7F34" w:rsidSect="005B7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315"/>
    <w:multiLevelType w:val="multilevel"/>
    <w:tmpl w:val="CE7AC6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19C0"/>
    <w:multiLevelType w:val="multilevel"/>
    <w:tmpl w:val="153E53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638DF"/>
    <w:multiLevelType w:val="multilevel"/>
    <w:tmpl w:val="20164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17973"/>
    <w:multiLevelType w:val="multilevel"/>
    <w:tmpl w:val="ECB47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557E6"/>
    <w:multiLevelType w:val="multilevel"/>
    <w:tmpl w:val="ABBE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34"/>
    <w:rsid w:val="005B7F34"/>
    <w:rsid w:val="007047CB"/>
    <w:rsid w:val="0086344E"/>
    <w:rsid w:val="00D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EC2D"/>
  <w15:chartTrackingRefBased/>
  <w15:docId w15:val="{AAC1BA39-288F-4F9A-A31A-39893ACF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7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7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F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7F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7F3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B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7F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F3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B7F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F3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7F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B7F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7F34"/>
  </w:style>
  <w:style w:type="paragraph" w:styleId="ListParagraph">
    <w:name w:val="List Paragraph"/>
    <w:basedOn w:val="Normal"/>
    <w:uiPriority w:val="34"/>
    <w:qFormat/>
    <w:rsid w:val="005B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16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knolleary/pubsubclient/archive/master.zip" TargetMode="External"/><Relationship Id="rId39" Type="http://schemas.openxmlformats.org/officeDocument/2006/relationships/hyperlink" Target="https://makeradvisor.com/tools/resistors-kits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makeradvisor.com/best-esp8266-wi-fi-development-board/" TargetMode="External"/><Relationship Id="rId42" Type="http://schemas.openxmlformats.org/officeDocument/2006/relationships/hyperlink" Target="https://www.youtube.com/watch?v=OFaow_TPv6s" TargetMode="External"/><Relationship Id="rId7" Type="http://schemas.openxmlformats.org/officeDocument/2006/relationships/hyperlink" Target="https://makeradvisor.com/raspberry-pi-board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randomnerdtutorials.com/esp8266-dht11dht22-temperature-and-humidity-web-server-with-arduino-i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ndomnerdtutorials.com/how-to-install-mosquitto-broker-on-raspberry-pi/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makeradvisor.com/best-raspberry-pi-3-starter-kits/" TargetMode="External"/><Relationship Id="rId37" Type="http://schemas.openxmlformats.org/officeDocument/2006/relationships/hyperlink" Target="https://makeradvisor.com/tools/resistors-kits/" TargetMode="External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hyperlink" Target="https://i1.wp.com/randomnerdtutorials.com/wp-content/uploads/2017/08/MQTT-ESP8266-publish-and-subscribe-Node-RED.png?quality=100&amp;strip=all&amp;ssl=1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adafruit/DHT-sensor-library/archive/master.zip" TargetMode="External"/><Relationship Id="rId36" Type="http://schemas.openxmlformats.org/officeDocument/2006/relationships/hyperlink" Target="https://makeradvisor.com/tools/mb-102-solderless-breadboard-830-points/" TargetMode="External"/><Relationship Id="rId10" Type="http://schemas.openxmlformats.org/officeDocument/2006/relationships/hyperlink" Target="https://randomnerdtutorials.com/what-is-mqtt-and-how-it-works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makeradvisor.com/tools/raspberry-pi-board/" TargetMode="Externa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randomnerdtutorials.com/getting-started-with-node-red-dashboar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yperlink" Target="https://github.com/adafruit/DHT-sensor-library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makeradvisor.com/tools/dht11-temperature-humidity-sensor/" TargetMode="External"/><Relationship Id="rId43" Type="http://schemas.openxmlformats.org/officeDocument/2006/relationships/image" Target="media/image18.png"/><Relationship Id="rId8" Type="http://schemas.openxmlformats.org/officeDocument/2006/relationships/hyperlink" Target="https://randomnerdtutorials.com/getting-started-with-node-red-on-raspberry-pi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andomnerdtutorials.com/how-to-install-esp8266-board-arduino-ide/" TargetMode="External"/><Relationship Id="rId33" Type="http://schemas.openxmlformats.org/officeDocument/2006/relationships/hyperlink" Target="https://makeradvisor.com/tools/esp8266-esp-12e-nodemcu-wi-fi-development-board/" TargetMode="External"/><Relationship Id="rId38" Type="http://schemas.openxmlformats.org/officeDocument/2006/relationships/hyperlink" Target="https://makeradvisor.com/tools/3mm-5mm-leds-kit-storage-box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2452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2021-11-06T02:08:00Z</dcterms:created>
  <dcterms:modified xsi:type="dcterms:W3CDTF">2021-11-06T02:35:00Z</dcterms:modified>
</cp:coreProperties>
</file>