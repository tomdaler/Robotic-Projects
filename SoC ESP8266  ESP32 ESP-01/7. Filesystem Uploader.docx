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4B3AB" w14:textId="77777777" w:rsidR="004C61C9" w:rsidRDefault="004C61C9" w:rsidP="001100A1">
      <w:pPr>
        <w:spacing w:after="0" w:line="264" w:lineRule="atLeast"/>
        <w:outlineLvl w:val="0"/>
      </w:pPr>
      <w:r>
        <w:fldChar w:fldCharType="begin"/>
      </w:r>
      <w:r>
        <w:instrText xml:space="preserve"> HYPERLINK "https://randomnerdtutorials.com/install-esp8266-filesystem-uploader-arduino-ide/" </w:instrText>
      </w:r>
      <w:r>
        <w:fldChar w:fldCharType="separate"/>
      </w:r>
      <w:r>
        <w:rPr>
          <w:rStyle w:val="Hyperlink"/>
        </w:rPr>
        <w:t>https://randomnerdtutorials.com/install-esp8266-filesystem-uploader-arduino-ide/</w:t>
      </w:r>
      <w:r>
        <w:fldChar w:fldCharType="end"/>
      </w:r>
    </w:p>
    <w:p w14:paraId="5FC526A6" w14:textId="77777777" w:rsidR="001100A1" w:rsidRPr="001100A1" w:rsidRDefault="001100A1" w:rsidP="001100A1">
      <w:pPr>
        <w:spacing w:after="0" w:line="264" w:lineRule="atLeast"/>
        <w:outlineLvl w:val="0"/>
        <w:rPr>
          <w:rFonts w:ascii="inherit" w:eastAsia="Times New Roman" w:hAnsi="inherit" w:cs="Times New Roman"/>
          <w:b/>
          <w:bCs/>
          <w:kern w:val="36"/>
          <w:sz w:val="54"/>
          <w:szCs w:val="54"/>
        </w:rPr>
      </w:pPr>
      <w:r w:rsidRPr="001100A1">
        <w:rPr>
          <w:rFonts w:ascii="inherit" w:eastAsia="Times New Roman" w:hAnsi="inherit" w:cs="Times New Roman"/>
          <w:b/>
          <w:bCs/>
          <w:kern w:val="36"/>
          <w:sz w:val="54"/>
          <w:szCs w:val="54"/>
        </w:rPr>
        <w:t>Install ESP8266 Fi</w:t>
      </w:r>
      <w:r w:rsidR="003D21DD">
        <w:rPr>
          <w:rFonts w:ascii="inherit" w:eastAsia="Times New Roman" w:hAnsi="inherit" w:cs="Times New Roman"/>
          <w:b/>
          <w:bCs/>
          <w:kern w:val="36"/>
          <w:sz w:val="54"/>
          <w:szCs w:val="54"/>
        </w:rPr>
        <w:t>lesystem Uploader</w:t>
      </w:r>
    </w:p>
    <w:p w14:paraId="29688F0A" w14:textId="77777777" w:rsidR="00CA586A" w:rsidRDefault="00CA586A" w:rsidP="001100A1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2B443938" w14:textId="77777777" w:rsidR="003D21DD" w:rsidRDefault="001100A1" w:rsidP="001100A1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100A1">
        <w:rPr>
          <w:rFonts w:ascii="Arial" w:eastAsia="Times New Roman" w:hAnsi="Arial" w:cs="Arial"/>
          <w:color w:val="3A3A3A"/>
          <w:sz w:val="27"/>
          <w:szCs w:val="27"/>
        </w:rPr>
        <w:t xml:space="preserve">The ESP8266 contains a Serial Peripheral Interface Flash File System (SPIFFS). </w:t>
      </w:r>
    </w:p>
    <w:p w14:paraId="7353D0DD" w14:textId="77777777" w:rsidR="00DA0610" w:rsidRDefault="001100A1" w:rsidP="001100A1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100A1">
        <w:rPr>
          <w:rFonts w:ascii="Arial" w:eastAsia="Times New Roman" w:hAnsi="Arial" w:cs="Arial"/>
          <w:color w:val="3A3A3A"/>
          <w:sz w:val="27"/>
          <w:szCs w:val="27"/>
        </w:rPr>
        <w:t xml:space="preserve">SPIFFS is a lightweight filesystem created for microcontrollers with a flash chip. </w:t>
      </w:r>
    </w:p>
    <w:p w14:paraId="71809EF9" w14:textId="77777777" w:rsidR="001100A1" w:rsidRPr="001100A1" w:rsidRDefault="001100A1" w:rsidP="001100A1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100A1">
        <w:rPr>
          <w:rFonts w:ascii="Arial" w:eastAsia="Times New Roman" w:hAnsi="Arial" w:cs="Arial"/>
          <w:color w:val="3A3A3A"/>
          <w:sz w:val="27"/>
          <w:szCs w:val="27"/>
        </w:rPr>
        <w:t>This article shows how to easily upload files to the ESP8266 filesystem using a plugin for Arduino IDE.</w:t>
      </w:r>
    </w:p>
    <w:p w14:paraId="6E5FBDDA" w14:textId="77777777" w:rsidR="001100A1" w:rsidRPr="001100A1" w:rsidRDefault="001100A1" w:rsidP="001100A1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100A1">
        <w:rPr>
          <w:rFonts w:ascii="Arial" w:eastAsia="Times New Roman" w:hAnsi="Arial" w:cs="Arial"/>
          <w:noProof/>
          <w:color w:val="3A3A3A"/>
          <w:sz w:val="27"/>
          <w:szCs w:val="27"/>
          <w:lang w:val="es-419" w:eastAsia="es-419"/>
        </w:rPr>
        <w:drawing>
          <wp:inline distT="0" distB="0" distL="0" distR="0" wp14:anchorId="22DA6D62" wp14:editId="49AE85A5">
            <wp:extent cx="3816000" cy="2146500"/>
            <wp:effectExtent l="0" t="0" r="0" b="6350"/>
            <wp:docPr id="12" name="Picture 12" descr="Install ESP8266 Filesystem Uploader in Arduino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ESP8266 Filesystem Uploader in Arduino ID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218" cy="215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336B9" w14:textId="77777777" w:rsidR="001100A1" w:rsidRPr="001100A1" w:rsidRDefault="001100A1" w:rsidP="001100A1">
      <w:pPr>
        <w:spacing w:before="510" w:after="270" w:line="312" w:lineRule="atLeast"/>
        <w:outlineLvl w:val="1"/>
        <w:rPr>
          <w:rFonts w:ascii="inherit" w:eastAsia="Times New Roman" w:hAnsi="inherit" w:cs="Arial"/>
          <w:b/>
          <w:bCs/>
          <w:color w:val="3A3A3A"/>
          <w:sz w:val="54"/>
          <w:szCs w:val="54"/>
        </w:rPr>
      </w:pPr>
      <w:r w:rsidRPr="001100A1">
        <w:rPr>
          <w:rFonts w:ascii="inherit" w:eastAsia="Times New Roman" w:hAnsi="inherit" w:cs="Arial"/>
          <w:b/>
          <w:bCs/>
          <w:color w:val="3A3A3A"/>
          <w:sz w:val="54"/>
          <w:szCs w:val="54"/>
        </w:rPr>
        <w:t>Introducing SPIFFS</w:t>
      </w:r>
    </w:p>
    <w:p w14:paraId="18575204" w14:textId="77777777" w:rsidR="002C6203" w:rsidRDefault="002C6203" w:rsidP="001100A1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  <w:lang w:val="es-419"/>
        </w:rPr>
      </w:pPr>
      <w:r w:rsidRPr="002C6203">
        <w:rPr>
          <w:rFonts w:ascii="Arial" w:eastAsia="Times New Roman" w:hAnsi="Arial" w:cs="Arial"/>
          <w:color w:val="3A3A3A"/>
          <w:sz w:val="27"/>
          <w:szCs w:val="27"/>
          <w:lang w:val="es-419"/>
        </w:rPr>
        <w:t xml:space="preserve">SPIFFS permite el acceso </w:t>
      </w:r>
      <w:proofErr w:type="gramStart"/>
      <w:r w:rsidRPr="002C6203">
        <w:rPr>
          <w:rFonts w:ascii="Arial" w:eastAsia="Times New Roman" w:hAnsi="Arial" w:cs="Arial"/>
          <w:color w:val="3A3A3A"/>
          <w:sz w:val="27"/>
          <w:szCs w:val="27"/>
          <w:lang w:val="es-419"/>
        </w:rPr>
        <w:t>a la chip</w:t>
      </w:r>
      <w:proofErr w:type="gramEnd"/>
      <w:r w:rsidRPr="002C6203">
        <w:rPr>
          <w:rFonts w:ascii="Arial" w:eastAsia="Times New Roman" w:hAnsi="Arial" w:cs="Arial"/>
          <w:color w:val="3A3A3A"/>
          <w:sz w:val="27"/>
          <w:szCs w:val="27"/>
          <w:lang w:val="es-419"/>
        </w:rPr>
        <w:t xml:space="preserve"> de memoria flash de forma simple y limitada, puede leer escribir, crear, borrar archivos, una </w:t>
      </w:r>
      <w:proofErr w:type="spellStart"/>
      <w:r w:rsidRPr="002C6203">
        <w:rPr>
          <w:rFonts w:ascii="Arial" w:eastAsia="Times New Roman" w:hAnsi="Arial" w:cs="Arial"/>
          <w:color w:val="3A3A3A"/>
          <w:sz w:val="27"/>
          <w:szCs w:val="27"/>
          <w:lang w:val="es-419"/>
        </w:rPr>
        <w:t>limitacion</w:t>
      </w:r>
      <w:proofErr w:type="spellEnd"/>
      <w:r w:rsidRPr="002C6203">
        <w:rPr>
          <w:rFonts w:ascii="Arial" w:eastAsia="Times New Roman" w:hAnsi="Arial" w:cs="Arial"/>
          <w:color w:val="3A3A3A"/>
          <w:sz w:val="27"/>
          <w:szCs w:val="27"/>
          <w:lang w:val="es-419"/>
        </w:rPr>
        <w:t xml:space="preserve"> es que no se crea directori</w:t>
      </w:r>
      <w:r>
        <w:rPr>
          <w:rFonts w:ascii="Arial" w:eastAsia="Times New Roman" w:hAnsi="Arial" w:cs="Arial"/>
          <w:color w:val="3A3A3A"/>
          <w:sz w:val="27"/>
          <w:szCs w:val="27"/>
          <w:lang w:val="es-419"/>
        </w:rPr>
        <w:t>o</w:t>
      </w:r>
      <w:r w:rsidRPr="002C6203">
        <w:rPr>
          <w:rFonts w:ascii="Arial" w:eastAsia="Times New Roman" w:hAnsi="Arial" w:cs="Arial"/>
          <w:color w:val="3A3A3A"/>
          <w:sz w:val="27"/>
          <w:szCs w:val="27"/>
          <w:lang w:val="es-419"/>
        </w:rPr>
        <w:t>s.</w:t>
      </w:r>
    </w:p>
    <w:p w14:paraId="68F23220" w14:textId="77777777" w:rsidR="002C6203" w:rsidRPr="002C6203" w:rsidRDefault="002C6203" w:rsidP="001100A1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val="es-419"/>
        </w:rPr>
      </w:pPr>
      <w:r w:rsidRPr="002C6203">
        <w:rPr>
          <w:rFonts w:ascii="Arial" w:eastAsia="Times New Roman" w:hAnsi="Arial" w:cs="Arial"/>
          <w:color w:val="3A3A3A"/>
          <w:sz w:val="27"/>
          <w:szCs w:val="27"/>
          <w:lang w:val="es-419"/>
        </w:rPr>
        <w:t>Se usa SPIFFS en ESP8266 para</w:t>
      </w:r>
    </w:p>
    <w:p w14:paraId="2E79EB30" w14:textId="77777777" w:rsidR="002C6203" w:rsidRDefault="002C6203" w:rsidP="002C6203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val="es-419"/>
        </w:rPr>
      </w:pPr>
      <w:r>
        <w:rPr>
          <w:rFonts w:ascii="Arial" w:eastAsia="Times New Roman" w:hAnsi="Arial" w:cs="Arial"/>
          <w:color w:val="3A3A3A"/>
          <w:sz w:val="27"/>
          <w:szCs w:val="27"/>
          <w:lang w:val="es-419"/>
        </w:rPr>
        <w:t>Crear archivos de configuración</w:t>
      </w:r>
    </w:p>
    <w:p w14:paraId="16406A0E" w14:textId="77777777" w:rsidR="002C6203" w:rsidRDefault="002C6203" w:rsidP="002C6203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val="es-419"/>
        </w:rPr>
      </w:pPr>
      <w:r>
        <w:rPr>
          <w:rFonts w:ascii="Arial" w:eastAsia="Times New Roman" w:hAnsi="Arial" w:cs="Arial"/>
          <w:color w:val="3A3A3A"/>
          <w:sz w:val="27"/>
          <w:szCs w:val="27"/>
          <w:lang w:val="es-419"/>
        </w:rPr>
        <w:t>Guardar datos</w:t>
      </w:r>
    </w:p>
    <w:p w14:paraId="403157DA" w14:textId="77777777" w:rsidR="002C6203" w:rsidRDefault="002C6203" w:rsidP="002C6203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val="es-419"/>
        </w:rPr>
      </w:pPr>
      <w:r>
        <w:rPr>
          <w:rFonts w:ascii="Arial" w:eastAsia="Times New Roman" w:hAnsi="Arial" w:cs="Arial"/>
          <w:color w:val="3A3A3A"/>
          <w:sz w:val="27"/>
          <w:szCs w:val="27"/>
          <w:lang w:val="es-419"/>
        </w:rPr>
        <w:t xml:space="preserve">Una alternativa a usar micro SD </w:t>
      </w:r>
      <w:proofErr w:type="spellStart"/>
      <w:r>
        <w:rPr>
          <w:rFonts w:ascii="Arial" w:eastAsia="Times New Roman" w:hAnsi="Arial" w:cs="Arial"/>
          <w:color w:val="3A3A3A"/>
          <w:sz w:val="27"/>
          <w:szCs w:val="27"/>
          <w:lang w:val="es-419"/>
        </w:rPr>
        <w:t>Card</w:t>
      </w:r>
      <w:proofErr w:type="spellEnd"/>
    </w:p>
    <w:p w14:paraId="40042BF3" w14:textId="77777777" w:rsidR="002C6203" w:rsidRDefault="002C6203" w:rsidP="002C6203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val="es-419"/>
        </w:rPr>
      </w:pPr>
      <w:r>
        <w:rPr>
          <w:rFonts w:ascii="Arial" w:eastAsia="Times New Roman" w:hAnsi="Arial" w:cs="Arial"/>
          <w:color w:val="3A3A3A"/>
          <w:sz w:val="27"/>
          <w:szCs w:val="27"/>
          <w:lang w:val="es-419"/>
        </w:rPr>
        <w:t>Guardar archivos separados de HTML y CSS para crear un web server</w:t>
      </w:r>
    </w:p>
    <w:p w14:paraId="7B16D660" w14:textId="77777777" w:rsidR="002C6203" w:rsidRDefault="002C6203" w:rsidP="002C6203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val="es-419"/>
        </w:rPr>
      </w:pPr>
      <w:r>
        <w:rPr>
          <w:rFonts w:ascii="Arial" w:eastAsia="Times New Roman" w:hAnsi="Arial" w:cs="Arial"/>
          <w:color w:val="3A3A3A"/>
          <w:sz w:val="27"/>
          <w:szCs w:val="27"/>
          <w:lang w:val="es-419"/>
        </w:rPr>
        <w:t>Guardar imágenes, iconos.</w:t>
      </w:r>
    </w:p>
    <w:p w14:paraId="362B1D8E" w14:textId="77777777" w:rsidR="002C6203" w:rsidRDefault="002C6203" w:rsidP="002C6203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val="es-419"/>
        </w:rPr>
      </w:pPr>
      <w:r>
        <w:rPr>
          <w:rFonts w:ascii="Arial" w:eastAsia="Times New Roman" w:hAnsi="Arial" w:cs="Arial"/>
          <w:color w:val="3A3A3A"/>
          <w:sz w:val="27"/>
          <w:szCs w:val="27"/>
          <w:lang w:val="es-419"/>
        </w:rPr>
        <w:t xml:space="preserve">Y </w:t>
      </w:r>
      <w:proofErr w:type="spellStart"/>
      <w:r>
        <w:rPr>
          <w:rFonts w:ascii="Arial" w:eastAsia="Times New Roman" w:hAnsi="Arial" w:cs="Arial"/>
          <w:color w:val="3A3A3A"/>
          <w:sz w:val="27"/>
          <w:szCs w:val="27"/>
          <w:lang w:val="es-419"/>
        </w:rPr>
        <w:t>mas</w:t>
      </w:r>
      <w:proofErr w:type="spellEnd"/>
      <w:r>
        <w:rPr>
          <w:rFonts w:ascii="Arial" w:eastAsia="Times New Roman" w:hAnsi="Arial" w:cs="Arial"/>
          <w:color w:val="3A3A3A"/>
          <w:sz w:val="27"/>
          <w:szCs w:val="27"/>
          <w:lang w:val="es-419"/>
        </w:rPr>
        <w:t>.</w:t>
      </w:r>
    </w:p>
    <w:p w14:paraId="081BD8B8" w14:textId="77777777" w:rsidR="001100A1" w:rsidRPr="001100A1" w:rsidRDefault="001100A1" w:rsidP="001100A1">
      <w:pPr>
        <w:spacing w:before="510" w:after="270" w:line="312" w:lineRule="atLeast"/>
        <w:outlineLvl w:val="1"/>
        <w:rPr>
          <w:rFonts w:ascii="inherit" w:eastAsia="Times New Roman" w:hAnsi="inherit" w:cs="Arial"/>
          <w:b/>
          <w:bCs/>
          <w:color w:val="3A3A3A"/>
          <w:sz w:val="54"/>
          <w:szCs w:val="54"/>
        </w:rPr>
      </w:pPr>
      <w:r w:rsidRPr="001100A1">
        <w:rPr>
          <w:rFonts w:ascii="inherit" w:eastAsia="Times New Roman" w:hAnsi="inherit" w:cs="Arial"/>
          <w:b/>
          <w:bCs/>
          <w:color w:val="3A3A3A"/>
          <w:sz w:val="54"/>
          <w:szCs w:val="54"/>
        </w:rPr>
        <w:t>Installing ESP8266 Filesystem Uploader</w:t>
      </w:r>
    </w:p>
    <w:p w14:paraId="2F55C776" w14:textId="77777777" w:rsidR="00CA586A" w:rsidRPr="001100A1" w:rsidRDefault="00CA586A" w:rsidP="00CA586A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08D1D1B0" w14:textId="77777777" w:rsidR="001100A1" w:rsidRPr="001100A1" w:rsidRDefault="001100A1" w:rsidP="001100A1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100A1">
        <w:rPr>
          <w:rFonts w:ascii="Arial" w:eastAsia="Times New Roman" w:hAnsi="Arial" w:cs="Arial"/>
          <w:color w:val="3A3A3A"/>
          <w:sz w:val="27"/>
          <w:szCs w:val="27"/>
        </w:rPr>
        <w:t>Follow the next steps to install the filesystem uploader:</w:t>
      </w:r>
    </w:p>
    <w:p w14:paraId="7465FBEA" w14:textId="77777777" w:rsidR="001100A1" w:rsidRPr="001100A1" w:rsidRDefault="001100A1" w:rsidP="001100A1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100A1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1)</w:t>
      </w:r>
      <w:r w:rsidRPr="001100A1">
        <w:rPr>
          <w:rFonts w:ascii="Arial" w:eastAsia="Times New Roman" w:hAnsi="Arial" w:cs="Arial"/>
          <w:color w:val="3A3A3A"/>
          <w:sz w:val="27"/>
          <w:szCs w:val="27"/>
        </w:rPr>
        <w:t> Go to the </w:t>
      </w:r>
      <w:hyperlink r:id="rId6" w:tgtFrame="_blank" w:history="1">
        <w:r w:rsidRPr="001100A1">
          <w:rPr>
            <w:rFonts w:ascii="Arial" w:eastAsia="Times New Roman" w:hAnsi="Arial" w:cs="Arial"/>
            <w:color w:val="1B78E2"/>
            <w:sz w:val="27"/>
            <w:szCs w:val="27"/>
            <w:bdr w:val="none" w:sz="0" w:space="0" w:color="auto" w:frame="1"/>
          </w:rPr>
          <w:t>releases page and click the ESP8266FS-X.zip</w:t>
        </w:r>
      </w:hyperlink>
      <w:r w:rsidRPr="001100A1">
        <w:rPr>
          <w:rFonts w:ascii="Arial" w:eastAsia="Times New Roman" w:hAnsi="Arial" w:cs="Arial"/>
          <w:color w:val="3A3A3A"/>
          <w:sz w:val="27"/>
          <w:szCs w:val="27"/>
        </w:rPr>
        <w:t> file to download.</w:t>
      </w:r>
    </w:p>
    <w:p w14:paraId="077E3BF1" w14:textId="77777777" w:rsidR="001100A1" w:rsidRPr="001100A1" w:rsidRDefault="001100A1" w:rsidP="001100A1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100A1">
        <w:rPr>
          <w:rFonts w:ascii="Arial" w:eastAsia="Times New Roman" w:hAnsi="Arial" w:cs="Arial"/>
          <w:noProof/>
          <w:color w:val="3A3A3A"/>
          <w:sz w:val="27"/>
          <w:szCs w:val="27"/>
          <w:lang w:val="es-419" w:eastAsia="es-419"/>
        </w:rPr>
        <w:lastRenderedPageBreak/>
        <w:drawing>
          <wp:inline distT="0" distB="0" distL="0" distR="0" wp14:anchorId="7BE90C2E" wp14:editId="36852D5C">
            <wp:extent cx="6920561" cy="2562225"/>
            <wp:effectExtent l="0" t="0" r="0" b="0"/>
            <wp:docPr id="11" name="Picture 11" descr="Download ESP8266 SPIFFS Filesystem fs for Arduino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wnload ESP8266 SPIFFS Filesystem fs for Arduino I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111" cy="258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E50D0" w14:textId="77777777" w:rsidR="001100A1" w:rsidRPr="001100A1" w:rsidRDefault="001100A1" w:rsidP="001100A1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100A1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2)</w:t>
      </w:r>
      <w:r w:rsidRPr="001100A1">
        <w:rPr>
          <w:rFonts w:ascii="Arial" w:eastAsia="Times New Roman" w:hAnsi="Arial" w:cs="Arial"/>
          <w:color w:val="3A3A3A"/>
          <w:sz w:val="27"/>
          <w:szCs w:val="27"/>
        </w:rPr>
        <w:t> Go to the Arduino IDE directory, and open the </w:t>
      </w:r>
      <w:r w:rsidRPr="001100A1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Tools</w:t>
      </w:r>
      <w:r w:rsidRPr="001100A1">
        <w:rPr>
          <w:rFonts w:ascii="Arial" w:eastAsia="Times New Roman" w:hAnsi="Arial" w:cs="Arial"/>
          <w:color w:val="3A3A3A"/>
          <w:sz w:val="27"/>
          <w:szCs w:val="27"/>
        </w:rPr>
        <w:t> folder.</w:t>
      </w:r>
    </w:p>
    <w:p w14:paraId="55FF013F" w14:textId="77777777" w:rsidR="001100A1" w:rsidRPr="001100A1" w:rsidRDefault="001100A1" w:rsidP="001100A1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100A1">
        <w:rPr>
          <w:rFonts w:ascii="Arial" w:eastAsia="Times New Roman" w:hAnsi="Arial" w:cs="Arial"/>
          <w:noProof/>
          <w:color w:val="3A3A3A"/>
          <w:sz w:val="27"/>
          <w:szCs w:val="27"/>
          <w:lang w:val="es-419" w:eastAsia="es-419"/>
        </w:rPr>
        <w:drawing>
          <wp:inline distT="0" distB="0" distL="0" distR="0" wp14:anchorId="2E29E496" wp14:editId="183310E2">
            <wp:extent cx="3705225" cy="285750"/>
            <wp:effectExtent l="0" t="0" r="9525" b="0"/>
            <wp:docPr id="10" name="Picture 10" descr="Arduino IDE Tools to Install ESP8266 SPIFFS Filesystem 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duino IDE Tools to Install ESP8266 SPIFFS Filesystem f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FA4E1" w14:textId="77777777" w:rsidR="001100A1" w:rsidRDefault="001100A1" w:rsidP="001100A1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100A1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3)</w:t>
      </w:r>
      <w:r w:rsidRPr="001100A1">
        <w:rPr>
          <w:rFonts w:ascii="Arial" w:eastAsia="Times New Roman" w:hAnsi="Arial" w:cs="Arial"/>
          <w:color w:val="3A3A3A"/>
          <w:sz w:val="27"/>
          <w:szCs w:val="27"/>
        </w:rPr>
        <w:t> Unzip the downloaded </w:t>
      </w:r>
      <w:r w:rsidRPr="001100A1">
        <w:rPr>
          <w:rFonts w:ascii="Arial" w:eastAsia="Times New Roman" w:hAnsi="Arial" w:cs="Arial"/>
          <w:i/>
          <w:iCs/>
          <w:color w:val="3A3A3A"/>
          <w:sz w:val="27"/>
          <w:szCs w:val="27"/>
          <w:bdr w:val="none" w:sz="0" w:space="0" w:color="auto" w:frame="1"/>
        </w:rPr>
        <w:t>.zip</w:t>
      </w:r>
      <w:r w:rsidRPr="001100A1">
        <w:rPr>
          <w:rFonts w:ascii="Arial" w:eastAsia="Times New Roman" w:hAnsi="Arial" w:cs="Arial"/>
          <w:color w:val="3A3A3A"/>
          <w:sz w:val="27"/>
          <w:szCs w:val="27"/>
        </w:rPr>
        <w:t> folder to the </w:t>
      </w:r>
      <w:r w:rsidRPr="001100A1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Tools</w:t>
      </w:r>
      <w:r w:rsidRPr="001100A1">
        <w:rPr>
          <w:rFonts w:ascii="Arial" w:eastAsia="Times New Roman" w:hAnsi="Arial" w:cs="Arial"/>
          <w:color w:val="3A3A3A"/>
          <w:sz w:val="27"/>
          <w:szCs w:val="27"/>
        </w:rPr>
        <w:t> folder.:</w:t>
      </w:r>
    </w:p>
    <w:p w14:paraId="48C52128" w14:textId="77777777" w:rsidR="004C61C9" w:rsidRPr="001100A1" w:rsidRDefault="004C61C9" w:rsidP="001100A1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4D95D811" w14:textId="77777777" w:rsidR="001100A1" w:rsidRDefault="001100A1" w:rsidP="00110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3A3A3A"/>
          <w:sz w:val="24"/>
          <w:szCs w:val="24"/>
          <w:bdr w:val="none" w:sz="0" w:space="0" w:color="auto" w:frame="1"/>
        </w:rPr>
      </w:pPr>
      <w:r w:rsidRPr="000B3750">
        <w:rPr>
          <w:rFonts w:ascii="Consolas" w:eastAsia="Times New Roman" w:hAnsi="Consolas" w:cs="Consolas"/>
          <w:b/>
          <w:color w:val="FF0000"/>
          <w:sz w:val="24"/>
          <w:szCs w:val="24"/>
        </w:rPr>
        <w:t>&lt;</w:t>
      </w:r>
      <w:proofErr w:type="spellStart"/>
      <w:r w:rsidRPr="000B3750">
        <w:rPr>
          <w:rFonts w:ascii="Consolas" w:eastAsia="Times New Roman" w:hAnsi="Consolas" w:cs="Consolas"/>
          <w:b/>
          <w:color w:val="FF0000"/>
          <w:sz w:val="24"/>
          <w:szCs w:val="24"/>
        </w:rPr>
        <w:t>home_dir</w:t>
      </w:r>
      <w:proofErr w:type="spellEnd"/>
      <w:r w:rsidRPr="000B3750">
        <w:rPr>
          <w:rFonts w:ascii="Consolas" w:eastAsia="Times New Roman" w:hAnsi="Consolas" w:cs="Consolas"/>
          <w:b/>
          <w:color w:val="FF0000"/>
          <w:sz w:val="24"/>
          <w:szCs w:val="24"/>
        </w:rPr>
        <w:t>&gt;/Arduino-&lt;version&gt;</w:t>
      </w:r>
      <w:r w:rsidRPr="000B3750">
        <w:rPr>
          <w:rFonts w:ascii="Consolas" w:eastAsia="Times New Roman" w:hAnsi="Consolas" w:cs="Consolas"/>
          <w:color w:val="3A3A3A"/>
          <w:sz w:val="24"/>
          <w:szCs w:val="24"/>
        </w:rPr>
        <w:t>/</w:t>
      </w:r>
      <w:r w:rsidRPr="000B3750">
        <w:rPr>
          <w:rFonts w:ascii="Consolas" w:eastAsia="Times New Roman" w:hAnsi="Consolas" w:cs="Consolas"/>
          <w:b/>
          <w:bCs/>
          <w:color w:val="3A3A3A"/>
          <w:sz w:val="24"/>
          <w:szCs w:val="24"/>
          <w:bdr w:val="none" w:sz="0" w:space="0" w:color="auto" w:frame="1"/>
        </w:rPr>
        <w:t>tools/ESP8266FS/tool/esp8266fs.jar</w:t>
      </w:r>
    </w:p>
    <w:p w14:paraId="088EEA88" w14:textId="77777777" w:rsidR="000B3750" w:rsidRDefault="000B3750" w:rsidP="00110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3A3A3A"/>
          <w:sz w:val="24"/>
          <w:szCs w:val="24"/>
          <w:bdr w:val="none" w:sz="0" w:space="0" w:color="auto" w:frame="1"/>
        </w:rPr>
      </w:pPr>
    </w:p>
    <w:p w14:paraId="6DC81B86" w14:textId="77777777" w:rsidR="000B3750" w:rsidRDefault="000B3750" w:rsidP="00110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3A3A3A"/>
          <w:sz w:val="24"/>
          <w:szCs w:val="24"/>
          <w:bdr w:val="none" w:sz="0" w:space="0" w:color="auto" w:frame="1"/>
          <w:lang w:val="es-419"/>
        </w:rPr>
      </w:pPr>
      <w:proofErr w:type="spellStart"/>
      <w:r w:rsidRPr="000B3750">
        <w:rPr>
          <w:rFonts w:ascii="Consolas" w:eastAsia="Times New Roman" w:hAnsi="Consolas" w:cs="Consolas"/>
          <w:b/>
          <w:bCs/>
          <w:color w:val="3A3A3A"/>
          <w:sz w:val="24"/>
          <w:szCs w:val="24"/>
          <w:bdr w:val="none" w:sz="0" w:space="0" w:color="auto" w:frame="1"/>
          <w:lang w:val="es-419"/>
        </w:rPr>
        <w:t>Ayudara</w:t>
      </w:r>
      <w:proofErr w:type="spellEnd"/>
      <w:r w:rsidRPr="000B3750">
        <w:rPr>
          <w:rFonts w:ascii="Consolas" w:eastAsia="Times New Roman" w:hAnsi="Consolas" w:cs="Consolas"/>
          <w:b/>
          <w:bCs/>
          <w:color w:val="3A3A3A"/>
          <w:sz w:val="24"/>
          <w:szCs w:val="24"/>
          <w:bdr w:val="none" w:sz="0" w:space="0" w:color="auto" w:frame="1"/>
          <w:lang w:val="es-419"/>
        </w:rPr>
        <w:t xml:space="preserve"> al conocer donde </w:t>
      </w:r>
      <w:proofErr w:type="spellStart"/>
      <w:r w:rsidRPr="000B3750">
        <w:rPr>
          <w:rFonts w:ascii="Consolas" w:eastAsia="Times New Roman" w:hAnsi="Consolas" w:cs="Consolas"/>
          <w:b/>
          <w:bCs/>
          <w:color w:val="3A3A3A"/>
          <w:sz w:val="24"/>
          <w:szCs w:val="24"/>
          <w:bdr w:val="none" w:sz="0" w:space="0" w:color="auto" w:frame="1"/>
          <w:lang w:val="es-419"/>
        </w:rPr>
        <w:t>esta</w:t>
      </w:r>
      <w:proofErr w:type="spellEnd"/>
      <w:r w:rsidRPr="000B3750">
        <w:rPr>
          <w:rFonts w:ascii="Consolas" w:eastAsia="Times New Roman" w:hAnsi="Consolas" w:cs="Consolas"/>
          <w:b/>
          <w:bCs/>
          <w:color w:val="3A3A3A"/>
          <w:sz w:val="24"/>
          <w:szCs w:val="24"/>
          <w:bdr w:val="none" w:sz="0" w:space="0" w:color="auto" w:frame="1"/>
          <w:lang w:val="es-419"/>
        </w:rPr>
        <w:t xml:space="preserve"> el ejecutable de </w:t>
      </w:r>
      <w:r>
        <w:rPr>
          <w:rFonts w:ascii="Consolas" w:eastAsia="Times New Roman" w:hAnsi="Consolas" w:cs="Consolas"/>
          <w:b/>
          <w:bCs/>
          <w:color w:val="3A3A3A"/>
          <w:sz w:val="24"/>
          <w:szCs w:val="24"/>
          <w:bdr w:val="none" w:sz="0" w:space="0" w:color="auto" w:frame="1"/>
          <w:lang w:val="es-419"/>
        </w:rPr>
        <w:t>Arduino</w:t>
      </w:r>
    </w:p>
    <w:p w14:paraId="30D4E5C2" w14:textId="77777777" w:rsidR="000B3750" w:rsidRPr="000B3750" w:rsidRDefault="000B3750" w:rsidP="00110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3A3A3A"/>
          <w:sz w:val="24"/>
          <w:szCs w:val="24"/>
          <w:bdr w:val="none" w:sz="0" w:space="0" w:color="auto" w:frame="1"/>
          <w:lang w:val="es-419"/>
        </w:rPr>
      </w:pPr>
    </w:p>
    <w:p w14:paraId="727F038A" w14:textId="77777777" w:rsidR="000B3750" w:rsidRDefault="000B3750" w:rsidP="00110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3A3A3A"/>
          <w:sz w:val="24"/>
          <w:szCs w:val="24"/>
          <w:bdr w:val="none" w:sz="0" w:space="0" w:color="auto" w:frame="1"/>
        </w:rPr>
      </w:pPr>
      <w:r w:rsidRPr="000B3750">
        <w:rPr>
          <w:rFonts w:ascii="Consolas" w:eastAsia="Times New Roman" w:hAnsi="Consolas" w:cs="Consolas"/>
          <w:b/>
          <w:bCs/>
          <w:color w:val="3A3A3A"/>
          <w:sz w:val="24"/>
          <w:szCs w:val="24"/>
          <w:highlight w:val="yellow"/>
          <w:bdr w:val="none" w:sz="0" w:space="0" w:color="auto" w:frame="1"/>
        </w:rPr>
        <w:t>C:\Programs\arduino-1.8.9</w:t>
      </w:r>
      <w:r>
        <w:rPr>
          <w:rFonts w:ascii="Consolas" w:eastAsia="Times New Roman" w:hAnsi="Consolas" w:cs="Consolas"/>
          <w:b/>
          <w:bCs/>
          <w:color w:val="3A3A3A"/>
          <w:sz w:val="24"/>
          <w:szCs w:val="24"/>
          <w:bdr w:val="none" w:sz="0" w:space="0" w:color="auto" w:frame="1"/>
        </w:rPr>
        <w:t>\tools\esp8266\tools\esp8266fs.jar</w:t>
      </w:r>
    </w:p>
    <w:p w14:paraId="0DB7AA97" w14:textId="77777777" w:rsidR="000B3750" w:rsidRDefault="000B3750" w:rsidP="001100A1">
      <w:pPr>
        <w:spacing w:after="0" w:line="240" w:lineRule="auto"/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</w:pPr>
    </w:p>
    <w:p w14:paraId="5A18143B" w14:textId="77777777" w:rsidR="000B3750" w:rsidRDefault="000B3750" w:rsidP="001100A1">
      <w:pPr>
        <w:spacing w:after="0" w:line="240" w:lineRule="auto"/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</w:pPr>
    </w:p>
    <w:p w14:paraId="68CD102B" w14:textId="77777777" w:rsidR="000B3750" w:rsidRDefault="000B3750" w:rsidP="001100A1">
      <w:pPr>
        <w:spacing w:after="0" w:line="240" w:lineRule="auto"/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</w:pPr>
    </w:p>
    <w:p w14:paraId="1DF241AD" w14:textId="77777777" w:rsidR="001100A1" w:rsidRPr="001100A1" w:rsidRDefault="001100A1" w:rsidP="001100A1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100A1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4)</w:t>
      </w:r>
      <w:r w:rsidRPr="001100A1">
        <w:rPr>
          <w:rFonts w:ascii="Arial" w:eastAsia="Times New Roman" w:hAnsi="Arial" w:cs="Arial"/>
          <w:color w:val="3A3A3A"/>
          <w:sz w:val="27"/>
          <w:szCs w:val="27"/>
        </w:rPr>
        <w:t> Finally, restart your Arduino IDE.</w:t>
      </w:r>
    </w:p>
    <w:p w14:paraId="71CE4D95" w14:textId="77777777" w:rsidR="004C61C9" w:rsidRDefault="004C61C9" w:rsidP="001100A1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12832EC3" w14:textId="77777777" w:rsidR="002C6203" w:rsidRDefault="000B3750" w:rsidP="001100A1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>
        <w:rPr>
          <w:rFonts w:ascii="Arial" w:eastAsia="Times New Roman" w:hAnsi="Arial" w:cs="Arial"/>
          <w:color w:val="3A3A3A"/>
          <w:sz w:val="27"/>
          <w:szCs w:val="27"/>
        </w:rPr>
        <w:t>S</w:t>
      </w:r>
      <w:r w:rsidR="001100A1" w:rsidRPr="001100A1">
        <w:rPr>
          <w:rFonts w:ascii="Arial" w:eastAsia="Times New Roman" w:hAnsi="Arial" w:cs="Arial"/>
          <w:color w:val="3A3A3A"/>
          <w:sz w:val="27"/>
          <w:szCs w:val="27"/>
        </w:rPr>
        <w:t xml:space="preserve">elect your ESP8266 board. </w:t>
      </w:r>
    </w:p>
    <w:p w14:paraId="4DA5BC64" w14:textId="77777777" w:rsidR="002C6203" w:rsidRDefault="002C6203" w:rsidP="001100A1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6A392217" w14:textId="77777777" w:rsidR="001100A1" w:rsidRDefault="001100A1" w:rsidP="001100A1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100A1">
        <w:rPr>
          <w:rFonts w:ascii="Arial" w:eastAsia="Times New Roman" w:hAnsi="Arial" w:cs="Arial"/>
          <w:color w:val="3A3A3A"/>
          <w:sz w:val="27"/>
          <w:szCs w:val="27"/>
        </w:rPr>
        <w:t>In the </w:t>
      </w:r>
      <w:r w:rsidRPr="001100A1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Tools</w:t>
      </w:r>
      <w:r w:rsidRPr="001100A1">
        <w:rPr>
          <w:rFonts w:ascii="Arial" w:eastAsia="Times New Roman" w:hAnsi="Arial" w:cs="Arial"/>
          <w:color w:val="3A3A3A"/>
          <w:sz w:val="27"/>
          <w:szCs w:val="27"/>
        </w:rPr>
        <w:t> menu check that you have the option “</w:t>
      </w:r>
      <w:r w:rsidRPr="001100A1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ESP8266 Sketch Data Upload</w:t>
      </w:r>
      <w:r w:rsidRPr="001100A1">
        <w:rPr>
          <w:rFonts w:ascii="Arial" w:eastAsia="Times New Roman" w:hAnsi="Arial" w:cs="Arial"/>
          <w:color w:val="3A3A3A"/>
          <w:sz w:val="27"/>
          <w:szCs w:val="27"/>
        </w:rPr>
        <w:t>“.</w:t>
      </w:r>
    </w:p>
    <w:p w14:paraId="2CDDBD6C" w14:textId="77777777" w:rsidR="004C61C9" w:rsidRPr="001100A1" w:rsidRDefault="004C61C9" w:rsidP="001100A1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51B8B5BE" w14:textId="77777777" w:rsidR="001100A1" w:rsidRDefault="002C6203" w:rsidP="001100A1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>
        <w:rPr>
          <w:rFonts w:ascii="Arial" w:eastAsia="Times New Roman" w:hAnsi="Arial" w:cs="Arial"/>
          <w:noProof/>
          <w:color w:val="3A3A3A"/>
          <w:sz w:val="27"/>
          <w:szCs w:val="27"/>
          <w:lang w:val="es-419" w:eastAsia="es-419"/>
        </w:rPr>
        <w:drawing>
          <wp:inline distT="0" distB="0" distL="0" distR="0" wp14:anchorId="7A1B5F07" wp14:editId="071980D7">
            <wp:extent cx="2705100" cy="22934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24" cy="230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12E3D" w14:textId="77777777" w:rsidR="000B3750" w:rsidRPr="001100A1" w:rsidRDefault="000B3750" w:rsidP="001100A1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31F7A96F" w14:textId="77777777" w:rsidR="001100A1" w:rsidRPr="001100A1" w:rsidRDefault="001100A1" w:rsidP="001100A1">
      <w:pPr>
        <w:spacing w:before="510" w:after="270" w:line="312" w:lineRule="atLeast"/>
        <w:outlineLvl w:val="1"/>
        <w:rPr>
          <w:rFonts w:ascii="inherit" w:eastAsia="Times New Roman" w:hAnsi="inherit" w:cs="Arial"/>
          <w:b/>
          <w:bCs/>
          <w:color w:val="3A3A3A"/>
          <w:sz w:val="54"/>
          <w:szCs w:val="54"/>
        </w:rPr>
      </w:pPr>
      <w:r w:rsidRPr="001100A1">
        <w:rPr>
          <w:rFonts w:ascii="inherit" w:eastAsia="Times New Roman" w:hAnsi="inherit" w:cs="Arial"/>
          <w:b/>
          <w:bCs/>
          <w:color w:val="3A3A3A"/>
          <w:sz w:val="54"/>
          <w:szCs w:val="54"/>
        </w:rPr>
        <w:lastRenderedPageBreak/>
        <w:t>Uploading Files using the Filesystem Uploader</w:t>
      </w:r>
    </w:p>
    <w:p w14:paraId="052BE7E9" w14:textId="77777777" w:rsidR="001100A1" w:rsidRPr="001100A1" w:rsidRDefault="001100A1" w:rsidP="001100A1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100A1">
        <w:rPr>
          <w:rFonts w:ascii="Arial" w:eastAsia="Times New Roman" w:hAnsi="Arial" w:cs="Arial"/>
          <w:color w:val="3A3A3A"/>
          <w:sz w:val="27"/>
          <w:szCs w:val="27"/>
        </w:rPr>
        <w:t>To upload files to the ESP8266 filesystem follow the next instructions.</w:t>
      </w:r>
    </w:p>
    <w:p w14:paraId="006C8E4B" w14:textId="77777777" w:rsidR="001100A1" w:rsidRPr="001100A1" w:rsidRDefault="001100A1" w:rsidP="001100A1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100A1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1)</w:t>
      </w:r>
      <w:r w:rsidRPr="001100A1">
        <w:rPr>
          <w:rFonts w:ascii="Arial" w:eastAsia="Times New Roman" w:hAnsi="Arial" w:cs="Arial"/>
          <w:color w:val="3A3A3A"/>
          <w:sz w:val="27"/>
          <w:szCs w:val="27"/>
        </w:rPr>
        <w:t> Create an Arduino sketch and save it. For demonstration purposes, you can save an empty sketch.</w:t>
      </w:r>
    </w:p>
    <w:p w14:paraId="5F9B9302" w14:textId="77777777" w:rsidR="00CA586A" w:rsidRDefault="00CA586A" w:rsidP="001100A1">
      <w:pPr>
        <w:spacing w:after="0" w:line="240" w:lineRule="auto"/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</w:pPr>
    </w:p>
    <w:p w14:paraId="6E63A3AB" w14:textId="77777777" w:rsidR="001100A1" w:rsidRDefault="001100A1" w:rsidP="001100A1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100A1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2)</w:t>
      </w:r>
      <w:r w:rsidR="000B3750">
        <w:rPr>
          <w:rFonts w:ascii="Arial" w:eastAsia="Times New Roman" w:hAnsi="Arial" w:cs="Arial"/>
          <w:color w:val="3A3A3A"/>
          <w:sz w:val="27"/>
          <w:szCs w:val="27"/>
        </w:rPr>
        <w:t> Then</w:t>
      </w:r>
      <w:r w:rsidRPr="001100A1">
        <w:rPr>
          <w:rFonts w:ascii="Arial" w:eastAsia="Times New Roman" w:hAnsi="Arial" w:cs="Arial"/>
          <w:color w:val="3A3A3A"/>
          <w:sz w:val="27"/>
          <w:szCs w:val="27"/>
        </w:rPr>
        <w:t> </w:t>
      </w:r>
      <w:r w:rsidRPr="001100A1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Sketch </w:t>
      </w:r>
      <w:r w:rsidRPr="001100A1">
        <w:rPr>
          <w:rFonts w:ascii="Arial" w:eastAsia="Times New Roman" w:hAnsi="Arial" w:cs="Arial"/>
          <w:color w:val="3A3A3A"/>
          <w:sz w:val="27"/>
          <w:szCs w:val="27"/>
        </w:rPr>
        <w:t>&gt; </w:t>
      </w:r>
      <w:r w:rsidRPr="001100A1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Show Sketch Folder</w:t>
      </w:r>
      <w:r w:rsidRPr="001100A1">
        <w:rPr>
          <w:rFonts w:ascii="Arial" w:eastAsia="Times New Roman" w:hAnsi="Arial" w:cs="Arial"/>
          <w:color w:val="3A3A3A"/>
          <w:sz w:val="27"/>
          <w:szCs w:val="27"/>
        </w:rPr>
        <w:t>. The folder where your sketch is saved should open.</w:t>
      </w:r>
    </w:p>
    <w:p w14:paraId="7F8ACAA8" w14:textId="77777777" w:rsidR="000B3750" w:rsidRPr="001100A1" w:rsidRDefault="000B3750" w:rsidP="001100A1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0A8D92D5" w14:textId="77777777" w:rsidR="001100A1" w:rsidRDefault="001100A1" w:rsidP="001100A1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100A1">
        <w:rPr>
          <w:rFonts w:ascii="Arial" w:eastAsia="Times New Roman" w:hAnsi="Arial" w:cs="Arial"/>
          <w:noProof/>
          <w:color w:val="3A3A3A"/>
          <w:sz w:val="27"/>
          <w:szCs w:val="27"/>
          <w:lang w:val="es-419" w:eastAsia="es-419"/>
        </w:rPr>
        <w:drawing>
          <wp:inline distT="0" distB="0" distL="0" distR="0" wp14:anchorId="78705DCB" wp14:editId="76E27ED3">
            <wp:extent cx="3657600" cy="1813748"/>
            <wp:effectExtent l="0" t="0" r="0" b="0"/>
            <wp:docPr id="7" name="Picture 7" descr="Arduino IDE Show Sketch folder to create data 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rduino IDE Show Sketch folder to create data fold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283" cy="18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6BC55" w14:textId="77777777" w:rsidR="004C61C9" w:rsidRPr="001100A1" w:rsidRDefault="004C61C9" w:rsidP="001100A1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58B4099B" w14:textId="77777777" w:rsidR="001100A1" w:rsidRDefault="001100A1" w:rsidP="001100A1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100A1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3)</w:t>
      </w:r>
      <w:r w:rsidRPr="001100A1">
        <w:rPr>
          <w:rFonts w:ascii="Arial" w:eastAsia="Times New Roman" w:hAnsi="Arial" w:cs="Arial"/>
          <w:color w:val="3A3A3A"/>
          <w:sz w:val="27"/>
          <w:szCs w:val="27"/>
        </w:rPr>
        <w:t> Inside that folder, create a new folder called </w:t>
      </w:r>
      <w:r w:rsidRPr="001100A1">
        <w:rPr>
          <w:rFonts w:ascii="Arial" w:eastAsia="Times New Roman" w:hAnsi="Arial" w:cs="Arial"/>
          <w:b/>
          <w:bCs/>
          <w:i/>
          <w:iCs/>
          <w:color w:val="3A3A3A"/>
          <w:sz w:val="27"/>
          <w:szCs w:val="27"/>
          <w:bdr w:val="none" w:sz="0" w:space="0" w:color="auto" w:frame="1"/>
        </w:rPr>
        <w:t>data</w:t>
      </w:r>
      <w:r w:rsidRPr="001100A1">
        <w:rPr>
          <w:rFonts w:ascii="Arial" w:eastAsia="Times New Roman" w:hAnsi="Arial" w:cs="Arial"/>
          <w:color w:val="3A3A3A"/>
          <w:sz w:val="27"/>
          <w:szCs w:val="27"/>
        </w:rPr>
        <w:t>.</w:t>
      </w:r>
    </w:p>
    <w:p w14:paraId="0DE15B8C" w14:textId="77777777" w:rsidR="000B3750" w:rsidRPr="001100A1" w:rsidRDefault="000B3750" w:rsidP="001100A1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1981D457" w14:textId="77777777" w:rsidR="001100A1" w:rsidRPr="001100A1" w:rsidRDefault="001100A1" w:rsidP="001100A1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100A1">
        <w:rPr>
          <w:rFonts w:ascii="Arial" w:eastAsia="Times New Roman" w:hAnsi="Arial" w:cs="Arial"/>
          <w:noProof/>
          <w:color w:val="3A3A3A"/>
          <w:sz w:val="27"/>
          <w:szCs w:val="27"/>
          <w:lang w:val="es-419" w:eastAsia="es-419"/>
        </w:rPr>
        <w:drawing>
          <wp:inline distT="0" distB="0" distL="0" distR="0" wp14:anchorId="5014EA21" wp14:editId="3C547429">
            <wp:extent cx="1684800" cy="875436"/>
            <wp:effectExtent l="0" t="0" r="0" b="1270"/>
            <wp:docPr id="6" name="Picture 6" descr="ESP8266 Arduino Sketch Example File Filesystem fs SPIF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SP8266 Arduino Sketch Example File Filesystem fs SPIFF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972" cy="89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BD637" w14:textId="77777777" w:rsidR="000B3750" w:rsidRDefault="000B3750" w:rsidP="001100A1">
      <w:pPr>
        <w:spacing w:after="0" w:line="240" w:lineRule="auto"/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</w:pPr>
    </w:p>
    <w:p w14:paraId="5515AFD4" w14:textId="77777777" w:rsidR="000B3750" w:rsidRDefault="001100A1" w:rsidP="001100A1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100A1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4)</w:t>
      </w:r>
      <w:r w:rsidRPr="001100A1">
        <w:rPr>
          <w:rFonts w:ascii="Arial" w:eastAsia="Times New Roman" w:hAnsi="Arial" w:cs="Arial"/>
          <w:color w:val="3A3A3A"/>
          <w:sz w:val="27"/>
          <w:szCs w:val="27"/>
        </w:rPr>
        <w:t> Inside the </w:t>
      </w:r>
      <w:r w:rsidRPr="001100A1">
        <w:rPr>
          <w:rFonts w:ascii="Arial" w:eastAsia="Times New Roman" w:hAnsi="Arial" w:cs="Arial"/>
          <w:b/>
          <w:bCs/>
          <w:i/>
          <w:iCs/>
          <w:color w:val="3A3A3A"/>
          <w:sz w:val="27"/>
          <w:szCs w:val="27"/>
          <w:bdr w:val="none" w:sz="0" w:space="0" w:color="auto" w:frame="1"/>
        </w:rPr>
        <w:t>data</w:t>
      </w:r>
      <w:r w:rsidRPr="001100A1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 </w:t>
      </w:r>
      <w:r w:rsidRPr="001100A1">
        <w:rPr>
          <w:rFonts w:ascii="Arial" w:eastAsia="Times New Roman" w:hAnsi="Arial" w:cs="Arial"/>
          <w:color w:val="3A3A3A"/>
          <w:sz w:val="27"/>
          <w:szCs w:val="27"/>
        </w:rPr>
        <w:t xml:space="preserve">folder is where you should put the files you want to be saved into the ESP8266 filesystem. </w:t>
      </w:r>
    </w:p>
    <w:p w14:paraId="3C074C88" w14:textId="77777777" w:rsidR="000B3750" w:rsidRDefault="000B3750" w:rsidP="001100A1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7F0FC230" w14:textId="77777777" w:rsidR="001100A1" w:rsidRDefault="001100A1" w:rsidP="001100A1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100A1">
        <w:rPr>
          <w:rFonts w:ascii="Arial" w:eastAsia="Times New Roman" w:hAnsi="Arial" w:cs="Arial"/>
          <w:color w:val="3A3A3A"/>
          <w:sz w:val="27"/>
          <w:szCs w:val="27"/>
        </w:rPr>
        <w:t>As an example, create a </w:t>
      </w:r>
      <w:r w:rsidRPr="001100A1">
        <w:rPr>
          <w:rFonts w:ascii="Arial" w:eastAsia="Times New Roman" w:hAnsi="Arial" w:cs="Arial"/>
          <w:i/>
          <w:iCs/>
          <w:color w:val="3A3A3A"/>
          <w:sz w:val="27"/>
          <w:szCs w:val="27"/>
          <w:bdr w:val="none" w:sz="0" w:space="0" w:color="auto" w:frame="1"/>
        </w:rPr>
        <w:t>.txt</w:t>
      </w:r>
      <w:r w:rsidRPr="001100A1">
        <w:rPr>
          <w:rFonts w:ascii="Arial" w:eastAsia="Times New Roman" w:hAnsi="Arial" w:cs="Arial"/>
          <w:color w:val="3A3A3A"/>
          <w:sz w:val="27"/>
          <w:szCs w:val="27"/>
        </w:rPr>
        <w:t> file with some text called </w:t>
      </w:r>
      <w:proofErr w:type="spellStart"/>
      <w:r w:rsidRPr="001100A1">
        <w:rPr>
          <w:rFonts w:ascii="Arial" w:eastAsia="Times New Roman" w:hAnsi="Arial" w:cs="Arial"/>
          <w:i/>
          <w:iCs/>
          <w:color w:val="3A3A3A"/>
          <w:sz w:val="27"/>
          <w:szCs w:val="27"/>
          <w:bdr w:val="none" w:sz="0" w:space="0" w:color="auto" w:frame="1"/>
        </w:rPr>
        <w:t>test_example</w:t>
      </w:r>
      <w:proofErr w:type="spellEnd"/>
      <w:r w:rsidRPr="001100A1">
        <w:rPr>
          <w:rFonts w:ascii="Arial" w:eastAsia="Times New Roman" w:hAnsi="Arial" w:cs="Arial"/>
          <w:color w:val="3A3A3A"/>
          <w:sz w:val="27"/>
          <w:szCs w:val="27"/>
        </w:rPr>
        <w:t>.</w:t>
      </w:r>
    </w:p>
    <w:p w14:paraId="1A99A1E7" w14:textId="77777777" w:rsidR="004C61C9" w:rsidRPr="001100A1" w:rsidRDefault="004C61C9" w:rsidP="001100A1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12E4D524" w14:textId="77777777" w:rsidR="001100A1" w:rsidRPr="001100A1" w:rsidRDefault="001100A1" w:rsidP="001100A1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100A1">
        <w:rPr>
          <w:rFonts w:ascii="Arial" w:eastAsia="Times New Roman" w:hAnsi="Arial" w:cs="Arial"/>
          <w:noProof/>
          <w:color w:val="3A3A3A"/>
          <w:sz w:val="27"/>
          <w:szCs w:val="27"/>
          <w:lang w:val="es-419" w:eastAsia="es-419"/>
        </w:rPr>
        <w:drawing>
          <wp:inline distT="0" distB="0" distL="0" distR="0" wp14:anchorId="7D771E3A" wp14:editId="7134BD8C">
            <wp:extent cx="3873600" cy="1141496"/>
            <wp:effectExtent l="0" t="0" r="0" b="1905"/>
            <wp:docPr id="5" name="Picture 5" descr="ESP8266 Notepad Test Example File Filesystem fs SPIF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SP8266 Notepad Test Example File Filesystem fs SPIFF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637" cy="115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17EB9" w14:textId="77777777" w:rsidR="00CA586A" w:rsidRDefault="00CA586A" w:rsidP="001100A1">
      <w:pPr>
        <w:spacing w:after="0" w:line="240" w:lineRule="auto"/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</w:pPr>
    </w:p>
    <w:p w14:paraId="52F76555" w14:textId="77777777" w:rsidR="001100A1" w:rsidRDefault="001100A1" w:rsidP="001100A1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100A1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5)</w:t>
      </w:r>
      <w:r w:rsidRPr="001100A1">
        <w:rPr>
          <w:rFonts w:ascii="Arial" w:eastAsia="Times New Roman" w:hAnsi="Arial" w:cs="Arial"/>
          <w:color w:val="3A3A3A"/>
          <w:sz w:val="27"/>
          <w:szCs w:val="27"/>
        </w:rPr>
        <w:t> In the Arduino IDE, in the </w:t>
      </w:r>
      <w:r w:rsidRPr="001100A1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Tools </w:t>
      </w:r>
      <w:r w:rsidRPr="001100A1">
        <w:rPr>
          <w:rFonts w:ascii="Arial" w:eastAsia="Times New Roman" w:hAnsi="Arial" w:cs="Arial"/>
          <w:color w:val="3A3A3A"/>
          <w:sz w:val="27"/>
          <w:szCs w:val="27"/>
        </w:rPr>
        <w:t>menu, select the desired SPIFFS size (this will depend on the size of your files)</w:t>
      </w:r>
    </w:p>
    <w:p w14:paraId="77F75DE5" w14:textId="77777777" w:rsidR="000B3750" w:rsidRPr="001100A1" w:rsidRDefault="000B3750" w:rsidP="001100A1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67DA093C" w14:textId="77777777" w:rsidR="001100A1" w:rsidRPr="001100A1" w:rsidRDefault="001100A1" w:rsidP="001100A1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100A1">
        <w:rPr>
          <w:rFonts w:ascii="Arial" w:eastAsia="Times New Roman" w:hAnsi="Arial" w:cs="Arial"/>
          <w:noProof/>
          <w:color w:val="3A3A3A"/>
          <w:sz w:val="27"/>
          <w:szCs w:val="27"/>
          <w:lang w:val="es-419" w:eastAsia="es-419"/>
        </w:rPr>
        <w:lastRenderedPageBreak/>
        <w:drawing>
          <wp:inline distT="0" distB="0" distL="0" distR="0" wp14:anchorId="7CF72C1C" wp14:editId="004E3790">
            <wp:extent cx="4204800" cy="2904630"/>
            <wp:effectExtent l="0" t="0" r="5715" b="0"/>
            <wp:docPr id="4" name="Picture 4" descr="ESP8266 Select SPIFFS FS Filesystem size in Tools menu using Arduino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SP8266 Select SPIFFS FS Filesystem size in Tools menu using Arduino ID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804" cy="291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12421" w14:textId="77777777" w:rsidR="004C61C9" w:rsidRDefault="004C61C9" w:rsidP="001100A1">
      <w:pPr>
        <w:spacing w:after="0" w:line="240" w:lineRule="auto"/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</w:pPr>
    </w:p>
    <w:p w14:paraId="6AF3DDF4" w14:textId="77777777" w:rsidR="001100A1" w:rsidRDefault="001100A1" w:rsidP="001100A1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100A1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6)</w:t>
      </w:r>
      <w:r w:rsidRPr="001100A1">
        <w:rPr>
          <w:rFonts w:ascii="Arial" w:eastAsia="Times New Roman" w:hAnsi="Arial" w:cs="Arial"/>
          <w:color w:val="3A3A3A"/>
          <w:sz w:val="27"/>
          <w:szCs w:val="27"/>
        </w:rPr>
        <w:t> Then, to upload the files, in the Arduino IDE, you just need to go to </w:t>
      </w:r>
      <w:r w:rsidRPr="001100A1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Tools </w:t>
      </w:r>
      <w:r w:rsidRPr="001100A1">
        <w:rPr>
          <w:rFonts w:ascii="Arial" w:eastAsia="Times New Roman" w:hAnsi="Arial" w:cs="Arial"/>
          <w:color w:val="3A3A3A"/>
          <w:sz w:val="27"/>
          <w:szCs w:val="27"/>
        </w:rPr>
        <w:t>&gt; </w:t>
      </w:r>
      <w:r w:rsidRPr="001100A1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ESP8266 Sketch Data Upload</w:t>
      </w:r>
      <w:r w:rsidRPr="001100A1">
        <w:rPr>
          <w:rFonts w:ascii="Arial" w:eastAsia="Times New Roman" w:hAnsi="Arial" w:cs="Arial"/>
          <w:color w:val="3A3A3A"/>
          <w:sz w:val="27"/>
          <w:szCs w:val="27"/>
        </w:rPr>
        <w:t>.</w:t>
      </w:r>
    </w:p>
    <w:p w14:paraId="2896BCEC" w14:textId="77777777" w:rsidR="004C61C9" w:rsidRPr="001100A1" w:rsidRDefault="004C61C9" w:rsidP="001100A1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39DA7723" w14:textId="77777777" w:rsidR="001100A1" w:rsidRDefault="004C61C9" w:rsidP="001100A1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>
        <w:rPr>
          <w:rFonts w:ascii="Arial" w:eastAsia="Times New Roman" w:hAnsi="Arial" w:cs="Arial"/>
          <w:noProof/>
          <w:color w:val="3A3A3A"/>
          <w:sz w:val="27"/>
          <w:szCs w:val="27"/>
          <w:lang w:val="es-419" w:eastAsia="es-419"/>
        </w:rPr>
        <w:drawing>
          <wp:inline distT="0" distB="0" distL="0" distR="0" wp14:anchorId="6CB57ACA" wp14:editId="0934768C">
            <wp:extent cx="3086100" cy="1743968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864" cy="174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9458C" w14:textId="77777777" w:rsidR="004C61C9" w:rsidRPr="001100A1" w:rsidRDefault="004C61C9" w:rsidP="001100A1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1D8DB872" w14:textId="77777777" w:rsidR="001100A1" w:rsidRPr="001100A1" w:rsidRDefault="001100A1" w:rsidP="001100A1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100A1">
        <w:rPr>
          <w:rFonts w:ascii="Arial" w:eastAsia="Times New Roman" w:hAnsi="Arial" w:cs="Arial"/>
          <w:color w:val="3A3A3A"/>
          <w:sz w:val="27"/>
          <w:szCs w:val="27"/>
        </w:rPr>
        <w:t>You should get a similar message on the debugging window. The files were successfully uploaded to the ESP8266 filesystem.</w:t>
      </w:r>
    </w:p>
    <w:p w14:paraId="60E9A3CF" w14:textId="77777777" w:rsidR="001100A1" w:rsidRPr="001100A1" w:rsidRDefault="001100A1" w:rsidP="001100A1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100A1">
        <w:rPr>
          <w:rFonts w:ascii="Arial" w:eastAsia="Times New Roman" w:hAnsi="Arial" w:cs="Arial"/>
          <w:noProof/>
          <w:color w:val="3A3A3A"/>
          <w:sz w:val="27"/>
          <w:szCs w:val="27"/>
          <w:lang w:val="es-419" w:eastAsia="es-419"/>
        </w:rPr>
        <w:drawing>
          <wp:inline distT="0" distB="0" distL="0" distR="0" wp14:anchorId="3CB48059" wp14:editId="73ACA59A">
            <wp:extent cx="5451894" cy="2058710"/>
            <wp:effectExtent l="0" t="0" r="0" b="0"/>
            <wp:docPr id="2" name="Picture 2" descr="SPIFFS Image Connecting to ESP8266 board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PIFFS Image Connecting to ESP8266 board&#10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113" cy="206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E3774" w14:textId="77777777" w:rsidR="001100A1" w:rsidRPr="001100A1" w:rsidRDefault="001100A1" w:rsidP="001100A1">
      <w:pPr>
        <w:spacing w:before="510" w:after="270" w:line="312" w:lineRule="atLeast"/>
        <w:outlineLvl w:val="1"/>
        <w:rPr>
          <w:rFonts w:ascii="inherit" w:eastAsia="Times New Roman" w:hAnsi="inherit" w:cs="Arial"/>
          <w:b/>
          <w:bCs/>
          <w:color w:val="3A3A3A"/>
          <w:sz w:val="54"/>
          <w:szCs w:val="54"/>
        </w:rPr>
      </w:pPr>
      <w:r w:rsidRPr="001100A1">
        <w:rPr>
          <w:rFonts w:ascii="inherit" w:eastAsia="Times New Roman" w:hAnsi="inherit" w:cs="Arial"/>
          <w:b/>
          <w:bCs/>
          <w:color w:val="3A3A3A"/>
          <w:sz w:val="54"/>
          <w:szCs w:val="54"/>
        </w:rPr>
        <w:lastRenderedPageBreak/>
        <w:t>Testing the Uploader</w:t>
      </w:r>
    </w:p>
    <w:p w14:paraId="33E255A0" w14:textId="77777777" w:rsidR="001100A1" w:rsidRPr="001100A1" w:rsidRDefault="001100A1" w:rsidP="001100A1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100A1">
        <w:rPr>
          <w:rFonts w:ascii="Arial" w:eastAsia="Times New Roman" w:hAnsi="Arial" w:cs="Arial"/>
          <w:color w:val="3A3A3A"/>
          <w:sz w:val="27"/>
          <w:szCs w:val="27"/>
        </w:rPr>
        <w:t xml:space="preserve">Now, </w:t>
      </w:r>
      <w:proofErr w:type="gramStart"/>
      <w:r w:rsidRPr="001100A1">
        <w:rPr>
          <w:rFonts w:ascii="Arial" w:eastAsia="Times New Roman" w:hAnsi="Arial" w:cs="Arial"/>
          <w:color w:val="3A3A3A"/>
          <w:sz w:val="27"/>
          <w:szCs w:val="27"/>
        </w:rPr>
        <w:t>let’s</w:t>
      </w:r>
      <w:proofErr w:type="gramEnd"/>
      <w:r w:rsidRPr="001100A1">
        <w:rPr>
          <w:rFonts w:ascii="Arial" w:eastAsia="Times New Roman" w:hAnsi="Arial" w:cs="Arial"/>
          <w:color w:val="3A3A3A"/>
          <w:sz w:val="27"/>
          <w:szCs w:val="27"/>
        </w:rPr>
        <w:t xml:space="preserve"> just check if the file was actually saved into the ESP8266 filesystem. Simply upload the following code to your ESP8266 board.</w:t>
      </w:r>
    </w:p>
    <w:p w14:paraId="0CFBB7F7" w14:textId="77777777" w:rsidR="001100A1" w:rsidRPr="001100A1" w:rsidRDefault="001100A1" w:rsidP="001100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2FCD343B" w14:textId="77777777" w:rsidR="001100A1" w:rsidRPr="001100A1" w:rsidRDefault="001100A1" w:rsidP="001100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1100A1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1100A1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1100A1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1100A1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proofErr w:type="spellStart"/>
      <w:r w:rsidRPr="001100A1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FS.h</w:t>
      </w:r>
      <w:proofErr w:type="spellEnd"/>
      <w:r w:rsidRPr="001100A1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</w:p>
    <w:p w14:paraId="6E59896E" w14:textId="77777777" w:rsidR="001100A1" w:rsidRPr="001100A1" w:rsidRDefault="001100A1" w:rsidP="001100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1100A1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14:paraId="7BFA4488" w14:textId="77777777" w:rsidR="001100A1" w:rsidRPr="001100A1" w:rsidRDefault="001100A1" w:rsidP="001100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1100A1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void</w:t>
      </w:r>
      <w:r w:rsidRPr="001100A1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1100A1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setup</w:t>
      </w:r>
      <w:r w:rsidRPr="001100A1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1100A1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1100A1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1100A1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14:paraId="4B24141C" w14:textId="77777777" w:rsidR="001100A1" w:rsidRPr="001100A1" w:rsidRDefault="001100A1" w:rsidP="001100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1100A1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1100A1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1100A1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1100A1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begin</w:t>
      </w:r>
      <w:proofErr w:type="spellEnd"/>
      <w:r w:rsidRPr="001100A1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1100A1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115200</w:t>
      </w:r>
      <w:proofErr w:type="gramStart"/>
      <w:r w:rsidRPr="001100A1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42245601" w14:textId="77777777" w:rsidR="001100A1" w:rsidRPr="001100A1" w:rsidRDefault="001100A1" w:rsidP="001100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1100A1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</w:p>
    <w:p w14:paraId="07044A6B" w14:textId="77777777" w:rsidR="001100A1" w:rsidRPr="001100A1" w:rsidRDefault="001100A1" w:rsidP="001100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1100A1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gramStart"/>
      <w:r w:rsidRPr="001100A1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r w:rsidRPr="001100A1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1100A1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!</w:t>
      </w:r>
      <w:proofErr w:type="spellStart"/>
      <w:r w:rsidRPr="001100A1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SPIFFS</w:t>
      </w:r>
      <w:r w:rsidRPr="001100A1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1100A1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begin</w:t>
      </w:r>
      <w:proofErr w:type="spellEnd"/>
      <w:r w:rsidRPr="001100A1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()){</w:t>
      </w:r>
    </w:p>
    <w:p w14:paraId="4AA7AD7B" w14:textId="77777777" w:rsidR="001100A1" w:rsidRPr="001100A1" w:rsidRDefault="001100A1" w:rsidP="001100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1100A1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r w:rsidRPr="001100A1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1100A1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1100A1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1100A1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1100A1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"An Error has occurred while mounting SPIFFS"</w:t>
      </w:r>
      <w:proofErr w:type="gramStart"/>
      <w:r w:rsidRPr="001100A1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1DB733E2" w14:textId="77777777" w:rsidR="001100A1" w:rsidRPr="001100A1" w:rsidRDefault="001100A1" w:rsidP="001100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1100A1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1100A1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return</w:t>
      </w:r>
      <w:r w:rsidRPr="001100A1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184E23AB" w14:textId="77777777" w:rsidR="001100A1" w:rsidRPr="001100A1" w:rsidRDefault="001100A1" w:rsidP="001100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1100A1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1100A1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08BB244D" w14:textId="77777777" w:rsidR="001100A1" w:rsidRPr="001100A1" w:rsidRDefault="001100A1" w:rsidP="001100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1100A1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</w:p>
    <w:p w14:paraId="0E6C54E6" w14:textId="77777777" w:rsidR="001100A1" w:rsidRPr="001100A1" w:rsidRDefault="001100A1" w:rsidP="001100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1100A1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File </w:t>
      </w:r>
      <w:proofErr w:type="spellStart"/>
      <w:r w:rsidRPr="001100A1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file</w:t>
      </w:r>
      <w:proofErr w:type="spellEnd"/>
      <w:r w:rsidRPr="001100A1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1100A1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1100A1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1100A1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SPIFFS</w:t>
      </w:r>
      <w:r w:rsidRPr="001100A1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1100A1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open</w:t>
      </w:r>
      <w:proofErr w:type="spellEnd"/>
      <w:r w:rsidRPr="000B3750">
        <w:rPr>
          <w:rFonts w:ascii="Consolas" w:eastAsia="Times New Roman" w:hAnsi="Consolas" w:cs="Consolas"/>
          <w:b/>
          <w:color w:val="999999"/>
          <w:sz w:val="23"/>
          <w:szCs w:val="23"/>
          <w:bdr w:val="none" w:sz="0" w:space="0" w:color="auto" w:frame="1"/>
        </w:rPr>
        <w:t>(</w:t>
      </w:r>
      <w:r w:rsidRPr="000B3750">
        <w:rPr>
          <w:rFonts w:ascii="Consolas" w:eastAsia="Times New Roman" w:hAnsi="Consolas" w:cs="Consolas"/>
          <w:b/>
          <w:color w:val="669900"/>
          <w:sz w:val="23"/>
          <w:szCs w:val="23"/>
          <w:bdr w:val="none" w:sz="0" w:space="0" w:color="auto" w:frame="1"/>
        </w:rPr>
        <w:t>"/test_example.txt"</w:t>
      </w:r>
      <w:r w:rsidRPr="000B3750">
        <w:rPr>
          <w:rFonts w:ascii="Consolas" w:eastAsia="Times New Roman" w:hAnsi="Consolas" w:cs="Consolas"/>
          <w:b/>
          <w:color w:val="999999"/>
          <w:sz w:val="23"/>
          <w:szCs w:val="23"/>
          <w:bdr w:val="none" w:sz="0" w:space="0" w:color="auto" w:frame="1"/>
        </w:rPr>
        <w:t>,</w:t>
      </w:r>
      <w:r w:rsidRPr="000B3750">
        <w:rPr>
          <w:rFonts w:ascii="Consolas" w:eastAsia="Times New Roman" w:hAnsi="Consolas" w:cs="Consolas"/>
          <w:b/>
          <w:color w:val="000000"/>
          <w:sz w:val="23"/>
          <w:szCs w:val="23"/>
          <w:bdr w:val="none" w:sz="0" w:space="0" w:color="auto" w:frame="1"/>
        </w:rPr>
        <w:t xml:space="preserve"> </w:t>
      </w:r>
      <w:r w:rsidRPr="000B3750">
        <w:rPr>
          <w:rFonts w:ascii="Consolas" w:eastAsia="Times New Roman" w:hAnsi="Consolas" w:cs="Consolas"/>
          <w:b/>
          <w:color w:val="669900"/>
          <w:sz w:val="23"/>
          <w:szCs w:val="23"/>
          <w:bdr w:val="none" w:sz="0" w:space="0" w:color="auto" w:frame="1"/>
        </w:rPr>
        <w:t>"r"</w:t>
      </w:r>
      <w:proofErr w:type="gramStart"/>
      <w:r w:rsidRPr="000B3750">
        <w:rPr>
          <w:rFonts w:ascii="Consolas" w:eastAsia="Times New Roman" w:hAnsi="Consolas" w:cs="Consolas"/>
          <w:b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6D01B47F" w14:textId="77777777" w:rsidR="001100A1" w:rsidRPr="001100A1" w:rsidRDefault="001100A1" w:rsidP="001100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1100A1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1100A1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proofErr w:type="gramStart"/>
      <w:r w:rsidRPr="001100A1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1100A1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!</w:t>
      </w:r>
      <w:r w:rsidRPr="001100A1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file</w:t>
      </w:r>
      <w:proofErr w:type="gramEnd"/>
      <w:r w:rsidRPr="001100A1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){</w:t>
      </w:r>
    </w:p>
    <w:p w14:paraId="75766E22" w14:textId="77777777" w:rsidR="001100A1" w:rsidRPr="001100A1" w:rsidRDefault="001100A1" w:rsidP="001100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1100A1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r w:rsidRPr="001100A1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1100A1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1100A1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1100A1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1100A1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"Failed to open file for reading"</w:t>
      </w:r>
      <w:proofErr w:type="gramStart"/>
      <w:r w:rsidRPr="001100A1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5B6C143F" w14:textId="77777777" w:rsidR="001100A1" w:rsidRPr="001100A1" w:rsidRDefault="001100A1" w:rsidP="001100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1100A1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1100A1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return</w:t>
      </w:r>
      <w:r w:rsidRPr="001100A1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5C51A581" w14:textId="77777777" w:rsidR="001100A1" w:rsidRPr="001100A1" w:rsidRDefault="001100A1" w:rsidP="001100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1100A1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1100A1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43471FED" w14:textId="77777777" w:rsidR="001100A1" w:rsidRPr="001100A1" w:rsidRDefault="001100A1" w:rsidP="001100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1100A1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</w:p>
    <w:p w14:paraId="1AA0ADAD" w14:textId="77777777" w:rsidR="001100A1" w:rsidRPr="001100A1" w:rsidRDefault="001100A1" w:rsidP="001100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1100A1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1100A1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1100A1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1100A1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1100A1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Start"/>
      <w:r w:rsidRPr="001100A1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213392E0" w14:textId="77777777" w:rsidR="001100A1" w:rsidRPr="001100A1" w:rsidRDefault="001100A1" w:rsidP="001100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1100A1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1100A1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1100A1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1100A1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1100A1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1100A1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"File Content:"</w:t>
      </w:r>
      <w:proofErr w:type="gramStart"/>
      <w:r w:rsidRPr="001100A1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52966AB9" w14:textId="77777777" w:rsidR="001100A1" w:rsidRPr="001100A1" w:rsidRDefault="001100A1" w:rsidP="001100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1100A1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1100A1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while</w:t>
      </w:r>
      <w:r w:rsidRPr="001100A1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proofErr w:type="gramStart"/>
      <w:r w:rsidRPr="001100A1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file</w:t>
      </w:r>
      <w:r w:rsidRPr="001100A1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1100A1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available</w:t>
      </w:r>
      <w:proofErr w:type="spellEnd"/>
      <w:proofErr w:type="gramEnd"/>
      <w:r w:rsidRPr="001100A1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()){</w:t>
      </w:r>
    </w:p>
    <w:p w14:paraId="6F8922C1" w14:textId="77777777" w:rsidR="001100A1" w:rsidRPr="001100A1" w:rsidRDefault="001100A1" w:rsidP="001100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1100A1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r w:rsidRPr="001100A1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1100A1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1100A1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write</w:t>
      </w:r>
      <w:proofErr w:type="spellEnd"/>
      <w:r w:rsidRPr="001100A1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proofErr w:type="gramStart"/>
      <w:r w:rsidRPr="001100A1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file</w:t>
      </w:r>
      <w:r w:rsidRPr="001100A1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1100A1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read</w:t>
      </w:r>
      <w:proofErr w:type="spellEnd"/>
      <w:proofErr w:type="gramEnd"/>
      <w:r w:rsidRPr="001100A1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());</w:t>
      </w:r>
    </w:p>
    <w:p w14:paraId="7B07475C" w14:textId="77777777" w:rsidR="001100A1" w:rsidRPr="001100A1" w:rsidRDefault="001100A1" w:rsidP="001100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1100A1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1100A1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6149A15C" w14:textId="77777777" w:rsidR="001100A1" w:rsidRPr="001100A1" w:rsidRDefault="001100A1" w:rsidP="001100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1100A1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1100A1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file</w:t>
      </w:r>
      <w:r w:rsidRPr="001100A1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1100A1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close</w:t>
      </w:r>
      <w:proofErr w:type="spellEnd"/>
      <w:proofErr w:type="gramEnd"/>
      <w:r w:rsidRPr="001100A1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();</w:t>
      </w:r>
    </w:p>
    <w:p w14:paraId="60C039E2" w14:textId="77777777" w:rsidR="001100A1" w:rsidRPr="001100A1" w:rsidRDefault="001100A1" w:rsidP="001100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1100A1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49798FC8" w14:textId="77777777" w:rsidR="001100A1" w:rsidRPr="001100A1" w:rsidRDefault="001100A1" w:rsidP="001100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1100A1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14:paraId="578DCF16" w14:textId="77777777" w:rsidR="001100A1" w:rsidRPr="001100A1" w:rsidRDefault="001100A1" w:rsidP="001100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1100A1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void</w:t>
      </w:r>
      <w:r w:rsidRPr="001100A1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1100A1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loop</w:t>
      </w:r>
      <w:r w:rsidRPr="001100A1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1100A1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1100A1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1100A1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14:paraId="764E5A40" w14:textId="77777777" w:rsidR="001100A1" w:rsidRPr="001100A1" w:rsidRDefault="001100A1" w:rsidP="001100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36E95298" w14:textId="77777777" w:rsidR="001100A1" w:rsidRPr="001100A1" w:rsidRDefault="001100A1" w:rsidP="001100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1100A1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3012691C" w14:textId="77777777" w:rsidR="004C61C9" w:rsidRDefault="004C61C9" w:rsidP="001100A1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4D57337C" w14:textId="77777777" w:rsidR="000B3750" w:rsidRDefault="001100A1" w:rsidP="001100A1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100A1">
        <w:rPr>
          <w:rFonts w:ascii="Arial" w:eastAsia="Times New Roman" w:hAnsi="Arial" w:cs="Arial"/>
          <w:color w:val="3A3A3A"/>
          <w:sz w:val="27"/>
          <w:szCs w:val="27"/>
        </w:rPr>
        <w:t xml:space="preserve">After uploading, open the Serial Monitor at a baud rate of 115200. </w:t>
      </w:r>
    </w:p>
    <w:p w14:paraId="255EED7F" w14:textId="77777777" w:rsidR="000B3750" w:rsidRDefault="000B3750" w:rsidP="001100A1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45C9E59F" w14:textId="77777777" w:rsidR="001100A1" w:rsidRDefault="001100A1" w:rsidP="001100A1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100A1">
        <w:rPr>
          <w:rFonts w:ascii="Arial" w:eastAsia="Times New Roman" w:hAnsi="Arial" w:cs="Arial"/>
          <w:color w:val="3A3A3A"/>
          <w:sz w:val="27"/>
          <w:szCs w:val="27"/>
        </w:rPr>
        <w:t>Press the ESP8266 “</w:t>
      </w:r>
      <w:r w:rsidRPr="001100A1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RST</w:t>
      </w:r>
      <w:r w:rsidRPr="001100A1">
        <w:rPr>
          <w:rFonts w:ascii="Arial" w:eastAsia="Times New Roman" w:hAnsi="Arial" w:cs="Arial"/>
          <w:color w:val="3A3A3A"/>
          <w:sz w:val="27"/>
          <w:szCs w:val="27"/>
        </w:rPr>
        <w:t>” button. It should print the content of your </w:t>
      </w:r>
      <w:r w:rsidRPr="001100A1">
        <w:rPr>
          <w:rFonts w:ascii="Arial" w:eastAsia="Times New Roman" w:hAnsi="Arial" w:cs="Arial"/>
          <w:i/>
          <w:iCs/>
          <w:color w:val="3A3A3A"/>
          <w:sz w:val="27"/>
          <w:szCs w:val="27"/>
          <w:bdr w:val="none" w:sz="0" w:space="0" w:color="auto" w:frame="1"/>
        </w:rPr>
        <w:t>.txt</w:t>
      </w:r>
      <w:r w:rsidRPr="001100A1">
        <w:rPr>
          <w:rFonts w:ascii="Arial" w:eastAsia="Times New Roman" w:hAnsi="Arial" w:cs="Arial"/>
          <w:color w:val="3A3A3A"/>
          <w:sz w:val="27"/>
          <w:szCs w:val="27"/>
        </w:rPr>
        <w:t> file on the Serial Monitor.</w:t>
      </w:r>
    </w:p>
    <w:p w14:paraId="6D7ADF59" w14:textId="77777777" w:rsidR="004C61C9" w:rsidRPr="001100A1" w:rsidRDefault="004C61C9" w:rsidP="001100A1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1DD74A54" w14:textId="77777777" w:rsidR="001100A1" w:rsidRPr="001100A1" w:rsidRDefault="001100A1" w:rsidP="001100A1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100A1">
        <w:rPr>
          <w:rFonts w:ascii="Arial" w:eastAsia="Times New Roman" w:hAnsi="Arial" w:cs="Arial"/>
          <w:noProof/>
          <w:color w:val="3A3A3A"/>
          <w:sz w:val="27"/>
          <w:szCs w:val="27"/>
          <w:lang w:val="es-419" w:eastAsia="es-419"/>
        </w:rPr>
        <w:drawing>
          <wp:inline distT="0" distB="0" distL="0" distR="0" wp14:anchorId="415A0BE4" wp14:editId="368708EA">
            <wp:extent cx="4381500" cy="1949506"/>
            <wp:effectExtent l="0" t="0" r="0" b="0"/>
            <wp:docPr id="1" name="Picture 1" descr="ESP8266 SPIFFS FS Filesystem Example Arduino IDE Serial 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SP8266 SPIFFS FS Filesystem Example Arduino IDE Serial Monito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487" cy="195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B28B1" w14:textId="77777777" w:rsidR="000B3750" w:rsidRDefault="000B3750" w:rsidP="00CA586A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496506A3" w14:textId="77777777" w:rsidR="00710391" w:rsidRDefault="001100A1" w:rsidP="00CA586A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proofErr w:type="gramStart"/>
      <w:r w:rsidRPr="001100A1">
        <w:rPr>
          <w:rFonts w:ascii="Arial" w:eastAsia="Times New Roman" w:hAnsi="Arial" w:cs="Arial"/>
          <w:color w:val="3A3A3A"/>
          <w:sz w:val="27"/>
          <w:szCs w:val="27"/>
        </w:rPr>
        <w:t>You’ve</w:t>
      </w:r>
      <w:proofErr w:type="gramEnd"/>
      <w:r w:rsidRPr="001100A1">
        <w:rPr>
          <w:rFonts w:ascii="Arial" w:eastAsia="Times New Roman" w:hAnsi="Arial" w:cs="Arial"/>
          <w:color w:val="3A3A3A"/>
          <w:sz w:val="27"/>
          <w:szCs w:val="27"/>
        </w:rPr>
        <w:t xml:space="preserve"> successfully uploaded files to the ESP8266 filesystem using the plugin.</w:t>
      </w:r>
    </w:p>
    <w:p w14:paraId="43BC6A1D" w14:textId="77777777" w:rsidR="000B3750" w:rsidRDefault="000B3750" w:rsidP="00CA586A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2E3FBEA4" w14:textId="77777777" w:rsidR="000B3750" w:rsidRDefault="007C01C8" w:rsidP="00CA586A">
      <w:pPr>
        <w:spacing w:after="336" w:line="240" w:lineRule="auto"/>
      </w:pPr>
      <w:hyperlink r:id="rId17" w:history="1">
        <w:r w:rsidR="000B3750">
          <w:rPr>
            <w:rStyle w:val="Hyperlink"/>
          </w:rPr>
          <w:t>https://randomnerdtutorials.com/esp32-web-server-spiffs-spi-flash-file-system/</w:t>
        </w:r>
      </w:hyperlink>
    </w:p>
    <w:p w14:paraId="5E8166D4" w14:textId="77777777" w:rsidR="000B3750" w:rsidRDefault="000B3750" w:rsidP="000B3750">
      <w:pPr>
        <w:pStyle w:val="Heading1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3A3A3A"/>
          <w:sz w:val="54"/>
          <w:szCs w:val="54"/>
        </w:rPr>
      </w:pPr>
      <w:r>
        <w:rPr>
          <w:rFonts w:ascii="Arial" w:hAnsi="Arial" w:cs="Arial"/>
          <w:color w:val="3A3A3A"/>
          <w:sz w:val="54"/>
          <w:szCs w:val="54"/>
        </w:rPr>
        <w:t>ESP32 Web Server using SPIFFS (SPI Flash File System)</w:t>
      </w:r>
    </w:p>
    <w:p w14:paraId="2552B746" w14:textId="77777777" w:rsidR="000B3750" w:rsidRDefault="000B3750" w:rsidP="00CA586A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714DAD40" w14:textId="77777777" w:rsidR="000B3750" w:rsidRDefault="000B3750" w:rsidP="00CA586A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>
        <w:rPr>
          <w:rFonts w:ascii="Arial" w:eastAsia="Times New Roman" w:hAnsi="Arial" w:cs="Arial"/>
          <w:noProof/>
          <w:color w:val="3A3A3A"/>
          <w:sz w:val="27"/>
          <w:szCs w:val="27"/>
          <w:lang w:val="es-419" w:eastAsia="es-419"/>
        </w:rPr>
        <w:drawing>
          <wp:inline distT="0" distB="0" distL="0" distR="0" wp14:anchorId="756DBFBD" wp14:editId="0E61A17C">
            <wp:extent cx="6238875" cy="2581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C72A0" w14:textId="77777777" w:rsidR="000B3750" w:rsidRDefault="000B3750" w:rsidP="00CA586A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2EC64010" w14:textId="53B63B86" w:rsidR="00AC2413" w:rsidRDefault="007C01C8" w:rsidP="00AC2413">
      <w:pPr>
        <w:pStyle w:val="Heading2"/>
        <w:shd w:val="clear" w:color="auto" w:fill="FFFFFF"/>
        <w:spacing w:before="510" w:beforeAutospacing="0" w:after="270" w:afterAutospacing="0" w:line="312" w:lineRule="atLeast"/>
        <w:rPr>
          <w:rFonts w:ascii="Arial" w:hAnsi="Arial" w:cs="Arial"/>
          <w:color w:val="3A3A3A"/>
          <w:sz w:val="54"/>
          <w:szCs w:val="54"/>
        </w:rPr>
      </w:pPr>
      <w:r>
        <w:rPr>
          <w:rFonts w:ascii="Arial" w:hAnsi="Arial" w:cs="Arial"/>
          <w:color w:val="3A3A3A"/>
          <w:sz w:val="54"/>
          <w:szCs w:val="54"/>
        </w:rPr>
        <w:t>I</w:t>
      </w:r>
      <w:r w:rsidR="00AC2413">
        <w:rPr>
          <w:rFonts w:ascii="Arial" w:hAnsi="Arial" w:cs="Arial"/>
          <w:color w:val="3A3A3A"/>
          <w:sz w:val="54"/>
          <w:szCs w:val="54"/>
        </w:rPr>
        <w:t>nstalling Libraries</w:t>
      </w:r>
    </w:p>
    <w:p w14:paraId="06947AC9" w14:textId="77777777" w:rsidR="00AC2413" w:rsidRDefault="00AC2413" w:rsidP="00AC2413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 xml:space="preserve">In most of our projects </w:t>
      </w:r>
      <w:proofErr w:type="gramStart"/>
      <w:r>
        <w:rPr>
          <w:rFonts w:ascii="Arial" w:hAnsi="Arial" w:cs="Arial"/>
          <w:color w:val="3A3A3A"/>
          <w:sz w:val="27"/>
          <w:szCs w:val="27"/>
        </w:rPr>
        <w:t>we’ve</w:t>
      </w:r>
      <w:proofErr w:type="gramEnd"/>
      <w:r>
        <w:rPr>
          <w:rFonts w:ascii="Arial" w:hAnsi="Arial" w:cs="Arial"/>
          <w:color w:val="3A3A3A"/>
          <w:sz w:val="27"/>
          <w:szCs w:val="27"/>
        </w:rPr>
        <w:t xml:space="preserve"> created the HTML and CSS files for the web server as a String directly on the Arduino sketch. With SPIFFS, you can write the HTML and CSS in separated files and save them on the ESP32 filesystem.</w:t>
      </w:r>
    </w:p>
    <w:p w14:paraId="093723C0" w14:textId="77777777" w:rsidR="00AC2413" w:rsidRDefault="00AC2413" w:rsidP="00AC2413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 xml:space="preserve">One of the easiest ways to build a web server using files from the filesystem is by using the </w:t>
      </w:r>
      <w:proofErr w:type="spellStart"/>
      <w:r>
        <w:rPr>
          <w:rFonts w:ascii="Arial" w:hAnsi="Arial" w:cs="Arial"/>
          <w:color w:val="3A3A3A"/>
          <w:sz w:val="27"/>
          <w:szCs w:val="27"/>
        </w:rPr>
        <w:t>ESPAsyncWebServer</w:t>
      </w:r>
      <w:proofErr w:type="spellEnd"/>
      <w:r>
        <w:rPr>
          <w:rFonts w:ascii="Arial" w:hAnsi="Arial" w:cs="Arial"/>
          <w:color w:val="3A3A3A"/>
          <w:sz w:val="27"/>
          <w:szCs w:val="27"/>
        </w:rPr>
        <w:t xml:space="preserve"> library. The </w:t>
      </w:r>
      <w:proofErr w:type="spellStart"/>
      <w:r>
        <w:rPr>
          <w:rFonts w:ascii="Arial" w:hAnsi="Arial" w:cs="Arial"/>
          <w:color w:val="3A3A3A"/>
          <w:sz w:val="27"/>
          <w:szCs w:val="27"/>
        </w:rPr>
        <w:t>ESPAsyncWebServer</w:t>
      </w:r>
      <w:proofErr w:type="spellEnd"/>
      <w:r>
        <w:rPr>
          <w:rFonts w:ascii="Arial" w:hAnsi="Arial" w:cs="Arial"/>
          <w:color w:val="3A3A3A"/>
          <w:sz w:val="27"/>
          <w:szCs w:val="27"/>
        </w:rPr>
        <w:t xml:space="preserve"> library is well documented on its GitHub page. For more information about that library, check the following link:</w:t>
      </w:r>
    </w:p>
    <w:p w14:paraId="23632F1B" w14:textId="77777777" w:rsidR="00AC2413" w:rsidRDefault="007C01C8" w:rsidP="00AC2413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7"/>
          <w:szCs w:val="27"/>
        </w:rPr>
      </w:pPr>
      <w:hyperlink r:id="rId19" w:history="1">
        <w:r w:rsidR="00AC2413">
          <w:rPr>
            <w:rStyle w:val="Hyperlink"/>
            <w:rFonts w:ascii="Arial" w:hAnsi="Arial" w:cs="Arial"/>
            <w:color w:val="1B78E2"/>
            <w:sz w:val="27"/>
            <w:szCs w:val="27"/>
            <w:bdr w:val="none" w:sz="0" w:space="0" w:color="auto" w:frame="1"/>
          </w:rPr>
          <w:t>https://github.com/me-no-dev/ESPAsyncWebServer</w:t>
        </w:r>
      </w:hyperlink>
    </w:p>
    <w:p w14:paraId="2F12D4AF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7"/>
          <w:szCs w:val="27"/>
          <w:bdr w:val="none" w:sz="0" w:space="0" w:color="auto" w:frame="1"/>
        </w:rPr>
      </w:pPr>
    </w:p>
    <w:p w14:paraId="0076080F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7"/>
          <w:szCs w:val="27"/>
          <w:bdr w:val="none" w:sz="0" w:space="0" w:color="auto" w:frame="1"/>
        </w:rPr>
      </w:pPr>
    </w:p>
    <w:p w14:paraId="4B1FC9B1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7"/>
          <w:szCs w:val="27"/>
          <w:bdr w:val="none" w:sz="0" w:space="0" w:color="auto" w:frame="1"/>
        </w:rPr>
      </w:pPr>
      <w:r>
        <w:rPr>
          <w:rStyle w:val="Strong"/>
          <w:rFonts w:ascii="Arial" w:hAnsi="Arial" w:cs="Arial"/>
          <w:color w:val="3A3A3A"/>
          <w:sz w:val="27"/>
          <w:szCs w:val="27"/>
          <w:bdr w:val="none" w:sz="0" w:space="0" w:color="auto" w:frame="1"/>
        </w:rPr>
        <w:t xml:space="preserve">Installing the </w:t>
      </w:r>
      <w:proofErr w:type="spellStart"/>
      <w:r>
        <w:rPr>
          <w:rStyle w:val="Strong"/>
          <w:rFonts w:ascii="Arial" w:hAnsi="Arial" w:cs="Arial"/>
          <w:color w:val="3A3A3A"/>
          <w:sz w:val="27"/>
          <w:szCs w:val="27"/>
          <w:bdr w:val="none" w:sz="0" w:space="0" w:color="auto" w:frame="1"/>
        </w:rPr>
        <w:t>ESPAsyncWebServer</w:t>
      </w:r>
      <w:proofErr w:type="spellEnd"/>
      <w:r>
        <w:rPr>
          <w:rStyle w:val="Strong"/>
          <w:rFonts w:ascii="Arial" w:hAnsi="Arial" w:cs="Arial"/>
          <w:color w:val="3A3A3A"/>
          <w:sz w:val="27"/>
          <w:szCs w:val="27"/>
          <w:bdr w:val="none" w:sz="0" w:space="0" w:color="auto" w:frame="1"/>
        </w:rPr>
        <w:t xml:space="preserve"> library</w:t>
      </w:r>
    </w:p>
    <w:p w14:paraId="1D896585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</w:rPr>
      </w:pPr>
    </w:p>
    <w:p w14:paraId="3B085291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Follow the next steps to install the </w:t>
      </w:r>
      <w:proofErr w:type="spellStart"/>
      <w:r>
        <w:rPr>
          <w:rFonts w:ascii="Arial" w:hAnsi="Arial" w:cs="Arial"/>
          <w:color w:val="3A3A3A"/>
          <w:sz w:val="27"/>
          <w:szCs w:val="27"/>
        </w:rPr>
        <w:fldChar w:fldCharType="begin"/>
      </w:r>
      <w:r>
        <w:rPr>
          <w:rFonts w:ascii="Arial" w:hAnsi="Arial" w:cs="Arial"/>
          <w:color w:val="3A3A3A"/>
          <w:sz w:val="27"/>
          <w:szCs w:val="27"/>
        </w:rPr>
        <w:instrText xml:space="preserve"> HYPERLINK "https://github.com/me-no-dev/ESPAsyncWebServer" \t "_blank" </w:instrText>
      </w:r>
      <w:r>
        <w:rPr>
          <w:rFonts w:ascii="Arial" w:hAnsi="Arial" w:cs="Arial"/>
          <w:color w:val="3A3A3A"/>
          <w:sz w:val="27"/>
          <w:szCs w:val="27"/>
        </w:rPr>
        <w:fldChar w:fldCharType="separate"/>
      </w:r>
      <w:r>
        <w:rPr>
          <w:rStyle w:val="Hyperlink"/>
          <w:rFonts w:ascii="Arial" w:hAnsi="Arial" w:cs="Arial"/>
          <w:color w:val="1B78E2"/>
          <w:sz w:val="27"/>
          <w:szCs w:val="27"/>
          <w:bdr w:val="none" w:sz="0" w:space="0" w:color="auto" w:frame="1"/>
        </w:rPr>
        <w:t>ESPAsyncWebServer</w:t>
      </w:r>
      <w:proofErr w:type="spellEnd"/>
      <w:r>
        <w:rPr>
          <w:rFonts w:ascii="Arial" w:hAnsi="Arial" w:cs="Arial"/>
          <w:color w:val="3A3A3A"/>
          <w:sz w:val="27"/>
          <w:szCs w:val="27"/>
        </w:rPr>
        <w:fldChar w:fldCharType="end"/>
      </w:r>
      <w:r>
        <w:rPr>
          <w:rFonts w:ascii="Arial" w:hAnsi="Arial" w:cs="Arial"/>
          <w:color w:val="3A3A3A"/>
          <w:sz w:val="27"/>
          <w:szCs w:val="27"/>
        </w:rPr>
        <w:t> library:</w:t>
      </w:r>
    </w:p>
    <w:p w14:paraId="495467CE" w14:textId="77777777" w:rsidR="00AC2413" w:rsidRDefault="007C01C8" w:rsidP="00AC241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7"/>
          <w:szCs w:val="27"/>
        </w:rPr>
      </w:pPr>
      <w:hyperlink r:id="rId20" w:tgtFrame="_blank" w:history="1">
        <w:r w:rsidR="00AC2413">
          <w:rPr>
            <w:rStyle w:val="Hyperlink"/>
            <w:rFonts w:ascii="Arial" w:hAnsi="Arial" w:cs="Arial"/>
            <w:color w:val="1B78E2"/>
            <w:sz w:val="27"/>
            <w:szCs w:val="27"/>
            <w:bdr w:val="none" w:sz="0" w:space="0" w:color="auto" w:frame="1"/>
          </w:rPr>
          <w:t>Click here to download</w:t>
        </w:r>
      </w:hyperlink>
      <w:r w:rsidR="00AC2413">
        <w:rPr>
          <w:rFonts w:ascii="Arial" w:hAnsi="Arial" w:cs="Arial"/>
          <w:color w:val="3A3A3A"/>
          <w:sz w:val="27"/>
          <w:szCs w:val="27"/>
        </w:rPr>
        <w:t xml:space="preserve"> the </w:t>
      </w:r>
      <w:proofErr w:type="spellStart"/>
      <w:r w:rsidR="00AC2413">
        <w:rPr>
          <w:rFonts w:ascii="Arial" w:hAnsi="Arial" w:cs="Arial"/>
          <w:color w:val="3A3A3A"/>
          <w:sz w:val="27"/>
          <w:szCs w:val="27"/>
        </w:rPr>
        <w:t>ESPAsyncWebServer</w:t>
      </w:r>
      <w:proofErr w:type="spellEnd"/>
      <w:r w:rsidR="00AC2413">
        <w:rPr>
          <w:rFonts w:ascii="Arial" w:hAnsi="Arial" w:cs="Arial"/>
          <w:color w:val="3A3A3A"/>
          <w:sz w:val="27"/>
          <w:szCs w:val="27"/>
        </w:rPr>
        <w:t xml:space="preserve"> library. You should have a .zip folder in your Downloads folder</w:t>
      </w:r>
    </w:p>
    <w:p w14:paraId="461F2F97" w14:textId="77777777" w:rsidR="00AC2413" w:rsidRDefault="00AC2413" w:rsidP="00AC241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 xml:space="preserve">Unzip the .zip folder and you should get </w:t>
      </w:r>
      <w:proofErr w:type="spellStart"/>
      <w:r>
        <w:rPr>
          <w:rFonts w:ascii="Arial" w:hAnsi="Arial" w:cs="Arial"/>
          <w:color w:val="3A3A3A"/>
          <w:sz w:val="27"/>
          <w:szCs w:val="27"/>
        </w:rPr>
        <w:t>ESPAsyncWebServer</w:t>
      </w:r>
      <w:proofErr w:type="spellEnd"/>
      <w:r>
        <w:rPr>
          <w:rFonts w:ascii="Arial" w:hAnsi="Arial" w:cs="Arial"/>
          <w:color w:val="3A3A3A"/>
          <w:sz w:val="27"/>
          <w:szCs w:val="27"/>
        </w:rPr>
        <w:t>-master folder</w:t>
      </w:r>
    </w:p>
    <w:p w14:paraId="357180F5" w14:textId="77777777" w:rsidR="00AC2413" w:rsidRDefault="00AC2413" w:rsidP="00AC241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Rename your folder from </w:t>
      </w:r>
      <w:del w:id="0" w:author="Unknown">
        <w:r>
          <w:rPr>
            <w:rFonts w:ascii="Arial" w:hAnsi="Arial" w:cs="Arial"/>
            <w:color w:val="3A3A3A"/>
            <w:sz w:val="27"/>
            <w:szCs w:val="27"/>
            <w:bdr w:val="none" w:sz="0" w:space="0" w:color="auto" w:frame="1"/>
          </w:rPr>
          <w:delText>ESPAsyncWebServer-master</w:delText>
        </w:r>
      </w:del>
      <w:r>
        <w:rPr>
          <w:rFonts w:ascii="Arial" w:hAnsi="Arial" w:cs="Arial"/>
          <w:color w:val="3A3A3A"/>
          <w:sz w:val="27"/>
          <w:szCs w:val="27"/>
        </w:rPr>
        <w:t xml:space="preserve"> to </w:t>
      </w:r>
      <w:proofErr w:type="spellStart"/>
      <w:r>
        <w:rPr>
          <w:rFonts w:ascii="Arial" w:hAnsi="Arial" w:cs="Arial"/>
          <w:color w:val="3A3A3A"/>
          <w:sz w:val="27"/>
          <w:szCs w:val="27"/>
        </w:rPr>
        <w:t>ESPAsyncWebServer</w:t>
      </w:r>
      <w:proofErr w:type="spellEnd"/>
    </w:p>
    <w:p w14:paraId="5E6D0D52" w14:textId="77777777" w:rsidR="00AC2413" w:rsidRDefault="00AC2413" w:rsidP="00AC241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 xml:space="preserve">Move the </w:t>
      </w:r>
      <w:proofErr w:type="spellStart"/>
      <w:r>
        <w:rPr>
          <w:rFonts w:ascii="Arial" w:hAnsi="Arial" w:cs="Arial"/>
          <w:color w:val="3A3A3A"/>
          <w:sz w:val="27"/>
          <w:szCs w:val="27"/>
        </w:rPr>
        <w:t>ESPAsyncWebServer</w:t>
      </w:r>
      <w:proofErr w:type="spellEnd"/>
      <w:r>
        <w:rPr>
          <w:rFonts w:ascii="Arial" w:hAnsi="Arial" w:cs="Arial"/>
          <w:color w:val="3A3A3A"/>
          <w:sz w:val="27"/>
          <w:szCs w:val="27"/>
        </w:rPr>
        <w:t> folder to your Arduino IDE installation libraries folder</w:t>
      </w:r>
    </w:p>
    <w:p w14:paraId="18A4E639" w14:textId="77777777" w:rsidR="000B3750" w:rsidRDefault="000B3750" w:rsidP="00CA586A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0920CD9C" w14:textId="1116549A" w:rsidR="00AC2413" w:rsidRDefault="007C01C8" w:rsidP="00AC24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Style w:val="Strong"/>
          <w:rFonts w:ascii="Arial" w:hAnsi="Arial" w:cs="Arial"/>
          <w:color w:val="3A3A3A"/>
          <w:sz w:val="27"/>
          <w:szCs w:val="27"/>
          <w:bdr w:val="none" w:sz="0" w:space="0" w:color="auto" w:frame="1"/>
        </w:rPr>
        <w:t>I</w:t>
      </w:r>
      <w:r w:rsidR="00AC2413">
        <w:rPr>
          <w:rStyle w:val="Strong"/>
          <w:rFonts w:ascii="Arial" w:hAnsi="Arial" w:cs="Arial"/>
          <w:color w:val="3A3A3A"/>
          <w:sz w:val="27"/>
          <w:szCs w:val="27"/>
          <w:bdr w:val="none" w:sz="0" w:space="0" w:color="auto" w:frame="1"/>
        </w:rPr>
        <w:t>nstalling the Async TCP Library for ESP32</w:t>
      </w:r>
    </w:p>
    <w:p w14:paraId="4A7C964A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The </w:t>
      </w:r>
      <w:proofErr w:type="spellStart"/>
      <w:r>
        <w:rPr>
          <w:rFonts w:ascii="Arial" w:hAnsi="Arial" w:cs="Arial"/>
          <w:color w:val="3A3A3A"/>
          <w:sz w:val="27"/>
          <w:szCs w:val="27"/>
        </w:rPr>
        <w:fldChar w:fldCharType="begin"/>
      </w:r>
      <w:r>
        <w:rPr>
          <w:rFonts w:ascii="Arial" w:hAnsi="Arial" w:cs="Arial"/>
          <w:color w:val="3A3A3A"/>
          <w:sz w:val="27"/>
          <w:szCs w:val="27"/>
        </w:rPr>
        <w:instrText xml:space="preserve"> HYPERLINK "https://github.com/me-no-dev/ESPAsyncWebServer" \t "_blank" </w:instrText>
      </w:r>
      <w:r>
        <w:rPr>
          <w:rFonts w:ascii="Arial" w:hAnsi="Arial" w:cs="Arial"/>
          <w:color w:val="3A3A3A"/>
          <w:sz w:val="27"/>
          <w:szCs w:val="27"/>
        </w:rPr>
        <w:fldChar w:fldCharType="separate"/>
      </w:r>
      <w:r>
        <w:rPr>
          <w:rStyle w:val="Hyperlink"/>
          <w:rFonts w:ascii="Arial" w:hAnsi="Arial" w:cs="Arial"/>
          <w:color w:val="1B78E2"/>
          <w:sz w:val="27"/>
          <w:szCs w:val="27"/>
          <w:bdr w:val="none" w:sz="0" w:space="0" w:color="auto" w:frame="1"/>
        </w:rPr>
        <w:t>ESPAsyncWebServer</w:t>
      </w:r>
      <w:proofErr w:type="spellEnd"/>
      <w:r>
        <w:rPr>
          <w:rFonts w:ascii="Arial" w:hAnsi="Arial" w:cs="Arial"/>
          <w:color w:val="3A3A3A"/>
          <w:sz w:val="27"/>
          <w:szCs w:val="27"/>
        </w:rPr>
        <w:fldChar w:fldCharType="end"/>
      </w:r>
      <w:r>
        <w:rPr>
          <w:rFonts w:ascii="Arial" w:hAnsi="Arial" w:cs="Arial"/>
          <w:color w:val="3A3A3A"/>
          <w:sz w:val="27"/>
          <w:szCs w:val="27"/>
        </w:rPr>
        <w:t> library requires the </w:t>
      </w:r>
      <w:proofErr w:type="spellStart"/>
      <w:r>
        <w:rPr>
          <w:rFonts w:ascii="Arial" w:hAnsi="Arial" w:cs="Arial"/>
          <w:color w:val="3A3A3A"/>
          <w:sz w:val="27"/>
          <w:szCs w:val="27"/>
        </w:rPr>
        <w:fldChar w:fldCharType="begin"/>
      </w:r>
      <w:r>
        <w:rPr>
          <w:rFonts w:ascii="Arial" w:hAnsi="Arial" w:cs="Arial"/>
          <w:color w:val="3A3A3A"/>
          <w:sz w:val="27"/>
          <w:szCs w:val="27"/>
        </w:rPr>
        <w:instrText xml:space="preserve"> HYPERLINK "https://github.com/me-no-dev/AsyncTCP" \t "_blank" </w:instrText>
      </w:r>
      <w:r>
        <w:rPr>
          <w:rFonts w:ascii="Arial" w:hAnsi="Arial" w:cs="Arial"/>
          <w:color w:val="3A3A3A"/>
          <w:sz w:val="27"/>
          <w:szCs w:val="27"/>
        </w:rPr>
        <w:fldChar w:fldCharType="separate"/>
      </w:r>
      <w:r>
        <w:rPr>
          <w:rStyle w:val="Hyperlink"/>
          <w:rFonts w:ascii="Arial" w:hAnsi="Arial" w:cs="Arial"/>
          <w:color w:val="1B78E2"/>
          <w:sz w:val="27"/>
          <w:szCs w:val="27"/>
          <w:bdr w:val="none" w:sz="0" w:space="0" w:color="auto" w:frame="1"/>
        </w:rPr>
        <w:t>AsyncTCP</w:t>
      </w:r>
      <w:proofErr w:type="spellEnd"/>
      <w:r>
        <w:rPr>
          <w:rFonts w:ascii="Arial" w:hAnsi="Arial" w:cs="Arial"/>
          <w:color w:val="3A3A3A"/>
          <w:sz w:val="27"/>
          <w:szCs w:val="27"/>
        </w:rPr>
        <w:fldChar w:fldCharType="end"/>
      </w:r>
      <w:r>
        <w:rPr>
          <w:rFonts w:ascii="Arial" w:hAnsi="Arial" w:cs="Arial"/>
          <w:color w:val="3A3A3A"/>
          <w:sz w:val="27"/>
          <w:szCs w:val="27"/>
        </w:rPr>
        <w:t> library to work. Follow the next steps to install that library:</w:t>
      </w:r>
    </w:p>
    <w:p w14:paraId="289E6CB3" w14:textId="77777777" w:rsidR="00AC2413" w:rsidRDefault="007C01C8" w:rsidP="00AC241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7"/>
          <w:szCs w:val="27"/>
        </w:rPr>
      </w:pPr>
      <w:hyperlink r:id="rId21" w:tgtFrame="_blank" w:history="1">
        <w:r w:rsidR="00AC2413">
          <w:rPr>
            <w:rStyle w:val="Hyperlink"/>
            <w:rFonts w:ascii="Arial" w:hAnsi="Arial" w:cs="Arial"/>
            <w:color w:val="1B78E2"/>
            <w:sz w:val="27"/>
            <w:szCs w:val="27"/>
            <w:bdr w:val="none" w:sz="0" w:space="0" w:color="auto" w:frame="1"/>
          </w:rPr>
          <w:t>Click here to download</w:t>
        </w:r>
      </w:hyperlink>
      <w:r w:rsidR="00AC2413">
        <w:rPr>
          <w:rFonts w:ascii="Arial" w:hAnsi="Arial" w:cs="Arial"/>
          <w:color w:val="3A3A3A"/>
          <w:sz w:val="27"/>
          <w:szCs w:val="27"/>
        </w:rPr>
        <w:t xml:space="preserve"> the </w:t>
      </w:r>
      <w:proofErr w:type="spellStart"/>
      <w:r w:rsidR="00AC2413">
        <w:rPr>
          <w:rFonts w:ascii="Arial" w:hAnsi="Arial" w:cs="Arial"/>
          <w:color w:val="3A3A3A"/>
          <w:sz w:val="27"/>
          <w:szCs w:val="27"/>
        </w:rPr>
        <w:t>AsyncTCP</w:t>
      </w:r>
      <w:proofErr w:type="spellEnd"/>
      <w:r w:rsidR="00AC2413">
        <w:rPr>
          <w:rFonts w:ascii="Arial" w:hAnsi="Arial" w:cs="Arial"/>
          <w:color w:val="3A3A3A"/>
          <w:sz w:val="27"/>
          <w:szCs w:val="27"/>
        </w:rPr>
        <w:t xml:space="preserve"> library. You should have a .zip folder in your Downloads folder</w:t>
      </w:r>
    </w:p>
    <w:p w14:paraId="60BCE45E" w14:textId="77777777" w:rsidR="00AC2413" w:rsidRDefault="00AC2413" w:rsidP="00AC241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 xml:space="preserve">Unzip the .zip folder and you should get </w:t>
      </w:r>
      <w:proofErr w:type="spellStart"/>
      <w:r>
        <w:rPr>
          <w:rFonts w:ascii="Arial" w:hAnsi="Arial" w:cs="Arial"/>
          <w:color w:val="3A3A3A"/>
          <w:sz w:val="27"/>
          <w:szCs w:val="27"/>
        </w:rPr>
        <w:t>AsyncTCP</w:t>
      </w:r>
      <w:proofErr w:type="spellEnd"/>
      <w:r>
        <w:rPr>
          <w:rFonts w:ascii="Arial" w:hAnsi="Arial" w:cs="Arial"/>
          <w:color w:val="3A3A3A"/>
          <w:sz w:val="27"/>
          <w:szCs w:val="27"/>
        </w:rPr>
        <w:t>-master folder</w:t>
      </w:r>
    </w:p>
    <w:p w14:paraId="4991E614" w14:textId="77777777" w:rsidR="00AC2413" w:rsidRDefault="00AC2413" w:rsidP="00AC241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Rename your folder from </w:t>
      </w:r>
      <w:del w:id="1" w:author="Unknown">
        <w:r>
          <w:rPr>
            <w:rFonts w:ascii="Arial" w:hAnsi="Arial" w:cs="Arial"/>
            <w:color w:val="3A3A3A"/>
            <w:sz w:val="27"/>
            <w:szCs w:val="27"/>
            <w:bdr w:val="none" w:sz="0" w:space="0" w:color="auto" w:frame="1"/>
          </w:rPr>
          <w:delText>AsyncTCP-master</w:delText>
        </w:r>
      </w:del>
      <w:r>
        <w:rPr>
          <w:rFonts w:ascii="Arial" w:hAnsi="Arial" w:cs="Arial"/>
          <w:color w:val="3A3A3A"/>
          <w:sz w:val="27"/>
          <w:szCs w:val="27"/>
        </w:rPr>
        <w:t xml:space="preserve"> to </w:t>
      </w:r>
      <w:proofErr w:type="spellStart"/>
      <w:r>
        <w:rPr>
          <w:rFonts w:ascii="Arial" w:hAnsi="Arial" w:cs="Arial"/>
          <w:color w:val="3A3A3A"/>
          <w:sz w:val="27"/>
          <w:szCs w:val="27"/>
        </w:rPr>
        <w:t>AsyncTCP</w:t>
      </w:r>
      <w:proofErr w:type="spellEnd"/>
    </w:p>
    <w:p w14:paraId="7D3477BC" w14:textId="77777777" w:rsidR="00AC2413" w:rsidRDefault="00AC2413" w:rsidP="00AC241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 xml:space="preserve">Move the </w:t>
      </w:r>
      <w:proofErr w:type="spellStart"/>
      <w:r>
        <w:rPr>
          <w:rFonts w:ascii="Arial" w:hAnsi="Arial" w:cs="Arial"/>
          <w:color w:val="3A3A3A"/>
          <w:sz w:val="27"/>
          <w:szCs w:val="27"/>
        </w:rPr>
        <w:t>AsyncTCPfolder</w:t>
      </w:r>
      <w:proofErr w:type="spellEnd"/>
      <w:r>
        <w:rPr>
          <w:rFonts w:ascii="Arial" w:hAnsi="Arial" w:cs="Arial"/>
          <w:color w:val="3A3A3A"/>
          <w:sz w:val="27"/>
          <w:szCs w:val="27"/>
        </w:rPr>
        <w:t xml:space="preserve"> to your Arduino IDE installation libraries folder</w:t>
      </w:r>
    </w:p>
    <w:p w14:paraId="60E26BC5" w14:textId="77777777" w:rsidR="00AC2413" w:rsidRDefault="00AC2413" w:rsidP="00AC241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Finally, re-open your Arduino IDE</w:t>
      </w:r>
    </w:p>
    <w:p w14:paraId="694D43CC" w14:textId="77777777" w:rsidR="00AC2413" w:rsidRDefault="00AC2413" w:rsidP="00AC2413">
      <w:pPr>
        <w:pStyle w:val="Heading2"/>
        <w:shd w:val="clear" w:color="auto" w:fill="FFFFFF"/>
        <w:spacing w:before="510" w:beforeAutospacing="0" w:after="270" w:afterAutospacing="0" w:line="312" w:lineRule="atLeast"/>
        <w:rPr>
          <w:rFonts w:ascii="Arial" w:hAnsi="Arial" w:cs="Arial"/>
          <w:color w:val="3A3A3A"/>
          <w:sz w:val="54"/>
          <w:szCs w:val="54"/>
        </w:rPr>
      </w:pPr>
      <w:r>
        <w:rPr>
          <w:rFonts w:ascii="Arial" w:hAnsi="Arial" w:cs="Arial"/>
          <w:color w:val="3A3A3A"/>
          <w:sz w:val="54"/>
          <w:szCs w:val="54"/>
        </w:rPr>
        <w:t>Organizing your Files</w:t>
      </w:r>
    </w:p>
    <w:p w14:paraId="542EE424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To build the web server you need three different files. The Arduino sketch, the HTML file and the CSS file. The HTML and CSS files should be saved inside a folder called </w:t>
      </w:r>
      <w:r>
        <w:rPr>
          <w:rStyle w:val="Strong"/>
          <w:rFonts w:ascii="Arial" w:hAnsi="Arial" w:cs="Arial"/>
          <w:color w:val="3A3A3A"/>
          <w:sz w:val="27"/>
          <w:szCs w:val="27"/>
          <w:bdr w:val="none" w:sz="0" w:space="0" w:color="auto" w:frame="1"/>
        </w:rPr>
        <w:t>data</w:t>
      </w:r>
      <w:r>
        <w:rPr>
          <w:rFonts w:ascii="Arial" w:hAnsi="Arial" w:cs="Arial"/>
          <w:color w:val="3A3A3A"/>
          <w:sz w:val="27"/>
          <w:szCs w:val="27"/>
        </w:rPr>
        <w:t> inside the Arduino sketch folder, as shown below:</w:t>
      </w:r>
    </w:p>
    <w:p w14:paraId="25F31CA9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</w:rPr>
      </w:pPr>
    </w:p>
    <w:p w14:paraId="7A9F423A" w14:textId="77777777" w:rsidR="00AC2413" w:rsidRDefault="00AC2413" w:rsidP="00AC2413">
      <w:pPr>
        <w:shd w:val="clear" w:color="auto" w:fill="FFFFFF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noProof/>
          <w:color w:val="3A3A3A"/>
          <w:sz w:val="27"/>
          <w:szCs w:val="27"/>
          <w:lang w:val="es-419" w:eastAsia="es-419"/>
        </w:rPr>
        <w:drawing>
          <wp:inline distT="0" distB="0" distL="0" distR="0" wp14:anchorId="527CD435" wp14:editId="19E5DE02">
            <wp:extent cx="3819525" cy="20955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CAC2C" w14:textId="77777777" w:rsidR="00AC2413" w:rsidRDefault="00AC2413" w:rsidP="00AC2413">
      <w:pPr>
        <w:pStyle w:val="Heading2"/>
        <w:shd w:val="clear" w:color="auto" w:fill="FFFFFF"/>
        <w:spacing w:before="510" w:beforeAutospacing="0" w:after="270" w:afterAutospacing="0" w:line="312" w:lineRule="atLeast"/>
        <w:rPr>
          <w:rFonts w:ascii="Arial" w:hAnsi="Arial" w:cs="Arial"/>
          <w:color w:val="3A3A3A"/>
          <w:sz w:val="54"/>
          <w:szCs w:val="54"/>
        </w:rPr>
      </w:pPr>
      <w:r>
        <w:rPr>
          <w:rFonts w:ascii="Arial" w:hAnsi="Arial" w:cs="Arial"/>
          <w:color w:val="3A3A3A"/>
          <w:sz w:val="54"/>
          <w:szCs w:val="54"/>
        </w:rPr>
        <w:t>Creating the HTML File</w:t>
      </w:r>
    </w:p>
    <w:p w14:paraId="4325ECA0" w14:textId="77777777" w:rsidR="00AC2413" w:rsidRDefault="00AC2413" w:rsidP="00AC2413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The HTML for this project is very simple. We just need to create a heading for the web page, a paragraph to display the GPIO state and two buttons.</w:t>
      </w:r>
    </w:p>
    <w:p w14:paraId="20F38B65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lastRenderedPageBreak/>
        <w:t>&lt;!DOCTYPE html&gt;</w:t>
      </w:r>
    </w:p>
    <w:p w14:paraId="3A37704B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html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</w:t>
      </w:r>
    </w:p>
    <w:p w14:paraId="7BDBB579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head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</w:t>
      </w:r>
    </w:p>
    <w:p w14:paraId="36CDE70E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ESP32 Web Server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</w:t>
      </w:r>
    </w:p>
    <w:p w14:paraId="1425E6EB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 xml:space="preserve">meta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name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viewport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content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width=device-width, initial-scale=1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"&gt;</w:t>
      </w:r>
    </w:p>
    <w:p w14:paraId="0D188F41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 xml:space="preserve">link 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rel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icon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href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="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data:,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"&gt;</w:t>
      </w:r>
    </w:p>
    <w:p w14:paraId="023C67D7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 xml:space="preserve">link 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rel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stylesheet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text/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css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href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="</w:t>
      </w:r>
      <w:r w:rsidRPr="00AC2413">
        <w:rPr>
          <w:rStyle w:val="token"/>
          <w:rFonts w:ascii="Consolas" w:hAnsi="Consolas"/>
          <w:b/>
          <w:color w:val="0077AA"/>
          <w:sz w:val="23"/>
          <w:szCs w:val="23"/>
          <w:bdr w:val="none" w:sz="0" w:space="0" w:color="auto" w:frame="1"/>
        </w:rPr>
        <w:t>style.css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"&gt;</w:t>
      </w:r>
    </w:p>
    <w:p w14:paraId="6268518F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head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</w:t>
      </w:r>
    </w:p>
    <w:p w14:paraId="570DCC78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</w:t>
      </w:r>
    </w:p>
    <w:p w14:paraId="4769E931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ESP32 Web Server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</w:t>
      </w:r>
    </w:p>
    <w:p w14:paraId="4523CF39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GPIO state: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strong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%STATE%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strong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&gt;&lt;/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</w:t>
      </w:r>
    </w:p>
    <w:p w14:paraId="09D1900F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&gt;&lt;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 xml:space="preserve">a 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href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/on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"&gt;&lt;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 xml:space="preserve">button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class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button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"&gt;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ON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button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&gt;&lt;/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a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&gt;&lt;/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</w:t>
      </w:r>
    </w:p>
    <w:p w14:paraId="47903477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&gt;&lt;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 xml:space="preserve">a 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href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/off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"&gt;&lt;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 xml:space="preserve">button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class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button button2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"&gt;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OFF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button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&gt;&lt;/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a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&gt;&lt;/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</w:t>
      </w:r>
    </w:p>
    <w:p w14:paraId="023988BC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</w:t>
      </w:r>
    </w:p>
    <w:p w14:paraId="743F3D0E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html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</w:t>
      </w:r>
    </w:p>
    <w:p w14:paraId="57BF7097" w14:textId="77777777" w:rsidR="007C01C8" w:rsidRDefault="007C01C8" w:rsidP="00AC2413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7"/>
          <w:szCs w:val="27"/>
        </w:rPr>
      </w:pPr>
    </w:p>
    <w:p w14:paraId="39163B19" w14:textId="20B841C2" w:rsidR="00AC2413" w:rsidRDefault="00AC2413" w:rsidP="00AC2413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 xml:space="preserve">Because </w:t>
      </w:r>
      <w:proofErr w:type="gramStart"/>
      <w:r>
        <w:rPr>
          <w:rFonts w:ascii="Arial" w:hAnsi="Arial" w:cs="Arial"/>
          <w:color w:val="3A3A3A"/>
          <w:sz w:val="27"/>
          <w:szCs w:val="27"/>
        </w:rPr>
        <w:t>we’re</w:t>
      </w:r>
      <w:proofErr w:type="gramEnd"/>
      <w:r>
        <w:rPr>
          <w:rFonts w:ascii="Arial" w:hAnsi="Arial" w:cs="Arial"/>
          <w:color w:val="3A3A3A"/>
          <w:sz w:val="27"/>
          <w:szCs w:val="27"/>
        </w:rPr>
        <w:t xml:space="preserve"> using CSS and HTML in different files, we need to reference the CSS file on the HTML text. The following line should be added between the &lt;head&gt; &lt;/head&gt; tags:</w:t>
      </w:r>
    </w:p>
    <w:p w14:paraId="24E605FA" w14:textId="77777777" w:rsidR="00AC2413" w:rsidRDefault="00AC2413" w:rsidP="00AC2413">
      <w:pPr>
        <w:pStyle w:val="HTMLPreformatted"/>
        <w:shd w:val="clear" w:color="auto" w:fill="F5F2F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 xml:space="preserve">link 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rel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stylesheet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text/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css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href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style.css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"&gt;</w:t>
      </w:r>
    </w:p>
    <w:p w14:paraId="277FFDC5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</w:rPr>
      </w:pPr>
    </w:p>
    <w:p w14:paraId="74374003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 xml:space="preserve">The &lt;link&gt; tag tells the HTML file that </w:t>
      </w:r>
      <w:proofErr w:type="gramStart"/>
      <w:r>
        <w:rPr>
          <w:rFonts w:ascii="Arial" w:hAnsi="Arial" w:cs="Arial"/>
          <w:color w:val="3A3A3A"/>
          <w:sz w:val="27"/>
          <w:szCs w:val="27"/>
        </w:rPr>
        <w:t>you’re</w:t>
      </w:r>
      <w:proofErr w:type="gramEnd"/>
      <w:r>
        <w:rPr>
          <w:rFonts w:ascii="Arial" w:hAnsi="Arial" w:cs="Arial"/>
          <w:color w:val="3A3A3A"/>
          <w:sz w:val="27"/>
          <w:szCs w:val="27"/>
        </w:rPr>
        <w:t xml:space="preserve"> using an external style sheet to format how the page looks. The </w:t>
      </w:r>
      <w:proofErr w:type="spellStart"/>
      <w:r>
        <w:rPr>
          <w:rStyle w:val="Strong"/>
          <w:rFonts w:ascii="Arial" w:hAnsi="Arial" w:cs="Arial"/>
          <w:color w:val="3A3A3A"/>
          <w:sz w:val="27"/>
          <w:szCs w:val="27"/>
          <w:bdr w:val="none" w:sz="0" w:space="0" w:color="auto" w:frame="1"/>
        </w:rPr>
        <w:t>rel</w:t>
      </w:r>
      <w:proofErr w:type="spellEnd"/>
      <w:r>
        <w:rPr>
          <w:rFonts w:ascii="Arial" w:hAnsi="Arial" w:cs="Arial"/>
          <w:color w:val="3A3A3A"/>
          <w:sz w:val="27"/>
          <w:szCs w:val="27"/>
        </w:rPr>
        <w:t> attribute specifies the nature of the external file, in this case that it is a </w:t>
      </w:r>
      <w:r>
        <w:rPr>
          <w:rStyle w:val="Strong"/>
          <w:rFonts w:ascii="Arial" w:hAnsi="Arial" w:cs="Arial"/>
          <w:color w:val="3A3A3A"/>
          <w:sz w:val="27"/>
          <w:szCs w:val="27"/>
          <w:bdr w:val="none" w:sz="0" w:space="0" w:color="auto" w:frame="1"/>
        </w:rPr>
        <w:t>stylesheet</w:t>
      </w:r>
      <w:r>
        <w:rPr>
          <w:rFonts w:ascii="Arial" w:hAnsi="Arial" w:cs="Arial"/>
          <w:color w:val="3A3A3A"/>
          <w:sz w:val="27"/>
          <w:szCs w:val="27"/>
        </w:rPr>
        <w:t>—the CSS file—that will be used to alter the appearance of the page.</w:t>
      </w:r>
    </w:p>
    <w:p w14:paraId="069F9DF1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</w:rPr>
      </w:pPr>
    </w:p>
    <w:p w14:paraId="347ADAED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The </w:t>
      </w:r>
      <w:proofErr w:type="gramStart"/>
      <w:r>
        <w:rPr>
          <w:rStyle w:val="Strong"/>
          <w:rFonts w:ascii="Arial" w:hAnsi="Arial" w:cs="Arial"/>
          <w:color w:val="3A3A3A"/>
          <w:sz w:val="27"/>
          <w:szCs w:val="27"/>
          <w:bdr w:val="none" w:sz="0" w:space="0" w:color="auto" w:frame="1"/>
        </w:rPr>
        <w:t>type</w:t>
      </w:r>
      <w:proofErr w:type="gramEnd"/>
      <w:r>
        <w:rPr>
          <w:rFonts w:ascii="Arial" w:hAnsi="Arial" w:cs="Arial"/>
          <w:color w:val="3A3A3A"/>
          <w:sz w:val="27"/>
          <w:szCs w:val="27"/>
        </w:rPr>
        <w:t> attribute is set to </w:t>
      </w:r>
      <w:r>
        <w:rPr>
          <w:rStyle w:val="Strong"/>
          <w:rFonts w:ascii="Arial" w:hAnsi="Arial" w:cs="Arial"/>
          <w:color w:val="3A3A3A"/>
          <w:sz w:val="27"/>
          <w:szCs w:val="27"/>
          <w:bdr w:val="none" w:sz="0" w:space="0" w:color="auto" w:frame="1"/>
        </w:rPr>
        <w:t>“text/</w:t>
      </w:r>
      <w:proofErr w:type="spellStart"/>
      <w:r>
        <w:rPr>
          <w:rStyle w:val="Strong"/>
          <w:rFonts w:ascii="Arial" w:hAnsi="Arial" w:cs="Arial"/>
          <w:color w:val="3A3A3A"/>
          <w:sz w:val="27"/>
          <w:szCs w:val="27"/>
          <w:bdr w:val="none" w:sz="0" w:space="0" w:color="auto" w:frame="1"/>
        </w:rPr>
        <w:t>css</w:t>
      </w:r>
      <w:proofErr w:type="spellEnd"/>
      <w:r>
        <w:rPr>
          <w:rStyle w:val="Strong"/>
          <w:rFonts w:ascii="Arial" w:hAnsi="Arial" w:cs="Arial"/>
          <w:color w:val="3A3A3A"/>
          <w:sz w:val="27"/>
          <w:szCs w:val="27"/>
          <w:bdr w:val="none" w:sz="0" w:space="0" w:color="auto" w:frame="1"/>
        </w:rPr>
        <w:t>”</w:t>
      </w:r>
      <w:r>
        <w:rPr>
          <w:rFonts w:ascii="Arial" w:hAnsi="Arial" w:cs="Arial"/>
          <w:color w:val="3A3A3A"/>
          <w:sz w:val="27"/>
          <w:szCs w:val="27"/>
        </w:rPr>
        <w:t> to indicate that you’re using a CSS file for the styles. The </w:t>
      </w:r>
      <w:proofErr w:type="spellStart"/>
      <w:r>
        <w:rPr>
          <w:rStyle w:val="Strong"/>
          <w:rFonts w:ascii="Arial" w:hAnsi="Arial" w:cs="Arial"/>
          <w:color w:val="3A3A3A"/>
          <w:sz w:val="27"/>
          <w:szCs w:val="27"/>
          <w:bdr w:val="none" w:sz="0" w:space="0" w:color="auto" w:frame="1"/>
        </w:rPr>
        <w:t>href</w:t>
      </w:r>
      <w:proofErr w:type="spellEnd"/>
      <w:r>
        <w:rPr>
          <w:rFonts w:ascii="Arial" w:hAnsi="Arial" w:cs="Arial"/>
          <w:color w:val="3A3A3A"/>
          <w:sz w:val="27"/>
          <w:szCs w:val="27"/>
        </w:rPr>
        <w:t> attribute indicates the file location; since both the CSS and HTML files will be in the same folder, you just need to reference the filename: </w:t>
      </w:r>
      <w:r>
        <w:rPr>
          <w:rStyle w:val="Strong"/>
          <w:rFonts w:ascii="Arial" w:hAnsi="Arial" w:cs="Arial"/>
          <w:color w:val="3A3A3A"/>
          <w:sz w:val="27"/>
          <w:szCs w:val="27"/>
          <w:bdr w:val="none" w:sz="0" w:space="0" w:color="auto" w:frame="1"/>
        </w:rPr>
        <w:t>style.css</w:t>
      </w:r>
      <w:r>
        <w:rPr>
          <w:rFonts w:ascii="Arial" w:hAnsi="Arial" w:cs="Arial"/>
          <w:color w:val="3A3A3A"/>
          <w:sz w:val="27"/>
          <w:szCs w:val="27"/>
        </w:rPr>
        <w:t>.</w:t>
      </w:r>
    </w:p>
    <w:p w14:paraId="682D8EA9" w14:textId="77777777" w:rsidR="00AC2413" w:rsidRDefault="00AC2413" w:rsidP="00AC2413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7"/>
          <w:szCs w:val="27"/>
        </w:rPr>
      </w:pPr>
    </w:p>
    <w:p w14:paraId="36C6DE0F" w14:textId="77777777" w:rsidR="00AC2413" w:rsidRDefault="00AC2413" w:rsidP="00AC2413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 xml:space="preserve">In the following line, we write the first heading of our web page. In this case we have </w:t>
      </w:r>
    </w:p>
    <w:p w14:paraId="0641B82D" w14:textId="77777777" w:rsidR="00AC2413" w:rsidRDefault="00AC2413" w:rsidP="00AC2413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“ESP32 Web Server”. You can change the heading to any text you want:</w:t>
      </w:r>
    </w:p>
    <w:p w14:paraId="224337D8" w14:textId="77777777" w:rsidR="00AC2413" w:rsidRDefault="00AC2413" w:rsidP="00AC2413">
      <w:pPr>
        <w:pStyle w:val="HTMLPreformatted"/>
        <w:shd w:val="clear" w:color="auto" w:fill="F5F2F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ESP32 Web Server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</w:t>
      </w:r>
    </w:p>
    <w:p w14:paraId="07C2145E" w14:textId="77777777" w:rsidR="00AC2413" w:rsidRDefault="00AC2413" w:rsidP="00AC2413">
      <w:pPr>
        <w:shd w:val="clear" w:color="auto" w:fill="FFFFFF"/>
        <w:rPr>
          <w:rFonts w:ascii="Arial" w:hAnsi="Arial" w:cs="Arial"/>
          <w:color w:val="A5A5A5"/>
          <w:sz w:val="27"/>
          <w:szCs w:val="27"/>
        </w:rPr>
      </w:pPr>
    </w:p>
    <w:p w14:paraId="3B9404C9" w14:textId="77777777" w:rsidR="00AC2413" w:rsidRDefault="00AC2413" w:rsidP="00AC2413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Then, we add a paragraph with the text “GPIO state</w:t>
      </w:r>
      <w:proofErr w:type="gramStart"/>
      <w:r>
        <w:rPr>
          <w:rFonts w:ascii="Arial" w:hAnsi="Arial" w:cs="Arial"/>
          <w:color w:val="3A3A3A"/>
          <w:sz w:val="27"/>
          <w:szCs w:val="27"/>
        </w:rPr>
        <w:t>: ”</w:t>
      </w:r>
      <w:proofErr w:type="gramEnd"/>
      <w:r>
        <w:rPr>
          <w:rFonts w:ascii="Arial" w:hAnsi="Arial" w:cs="Arial"/>
          <w:color w:val="3A3A3A"/>
          <w:sz w:val="27"/>
          <w:szCs w:val="27"/>
        </w:rPr>
        <w:t xml:space="preserve"> followed by the GPIO state. Because the GPIO state changes accordingly to the state of the GPIO, we can add a placeholder that will then be replaced for whatever value we set on the Arduino sketch.</w:t>
      </w:r>
    </w:p>
    <w:p w14:paraId="3888540F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 xml:space="preserve">To add </w:t>
      </w:r>
      <w:proofErr w:type="gramStart"/>
      <w:r>
        <w:rPr>
          <w:rFonts w:ascii="Arial" w:hAnsi="Arial" w:cs="Arial"/>
          <w:color w:val="3A3A3A"/>
          <w:sz w:val="27"/>
          <w:szCs w:val="27"/>
        </w:rPr>
        <w:t>placeholder</w:t>
      </w:r>
      <w:proofErr w:type="gramEnd"/>
      <w:r>
        <w:rPr>
          <w:rFonts w:ascii="Arial" w:hAnsi="Arial" w:cs="Arial"/>
          <w:color w:val="3A3A3A"/>
          <w:sz w:val="27"/>
          <w:szCs w:val="27"/>
        </w:rPr>
        <w:t xml:space="preserve"> we use </w:t>
      </w:r>
      <w:r>
        <w:rPr>
          <w:rStyle w:val="Strong"/>
          <w:rFonts w:ascii="Arial" w:hAnsi="Arial" w:cs="Arial"/>
          <w:color w:val="3A3A3A"/>
          <w:sz w:val="27"/>
          <w:szCs w:val="27"/>
          <w:bdr w:val="none" w:sz="0" w:space="0" w:color="auto" w:frame="1"/>
        </w:rPr>
        <w:t>%</w:t>
      </w:r>
      <w:r>
        <w:rPr>
          <w:rFonts w:ascii="Arial" w:hAnsi="Arial" w:cs="Arial"/>
          <w:color w:val="3A3A3A"/>
          <w:sz w:val="27"/>
          <w:szCs w:val="27"/>
        </w:rPr>
        <w:t> signs. To create a placeholder for the state, we can use </w:t>
      </w:r>
      <w:r>
        <w:rPr>
          <w:rStyle w:val="rnthl"/>
          <w:rFonts w:ascii="Courier New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%STATE%</w:t>
      </w:r>
      <w:r>
        <w:rPr>
          <w:rFonts w:ascii="Arial" w:hAnsi="Arial" w:cs="Arial"/>
          <w:color w:val="3A3A3A"/>
          <w:sz w:val="27"/>
          <w:szCs w:val="27"/>
        </w:rPr>
        <w:t>, for example.</w:t>
      </w:r>
    </w:p>
    <w:p w14:paraId="610D9066" w14:textId="77777777" w:rsidR="00AC2413" w:rsidRDefault="00AC2413" w:rsidP="00AC2413">
      <w:pPr>
        <w:pStyle w:val="HTMLPreformatted"/>
        <w:shd w:val="clear" w:color="auto" w:fill="F5F2F0"/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</w:pPr>
    </w:p>
    <w:p w14:paraId="606987CC" w14:textId="77777777" w:rsidR="00AC2413" w:rsidRDefault="00AC2413" w:rsidP="00AC2413">
      <w:pPr>
        <w:pStyle w:val="HTMLPreformatted"/>
        <w:shd w:val="clear" w:color="auto" w:fill="F5F2F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GPIO state: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strong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%STATE%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strong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&gt;&lt;/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</w:t>
      </w:r>
    </w:p>
    <w:p w14:paraId="4B8B88C8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</w:rPr>
      </w:pPr>
    </w:p>
    <w:p w14:paraId="430B3B2B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Attributing a value to the </w:t>
      </w:r>
      <w:r>
        <w:rPr>
          <w:rStyle w:val="rnthl"/>
          <w:rFonts w:ascii="Courier New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STATE</w:t>
      </w:r>
      <w:r>
        <w:rPr>
          <w:rFonts w:ascii="Arial" w:hAnsi="Arial" w:cs="Arial"/>
          <w:color w:val="3A3A3A"/>
          <w:sz w:val="27"/>
          <w:szCs w:val="27"/>
        </w:rPr>
        <w:t> placeholder is done in the Arduino sketch.</w:t>
      </w:r>
    </w:p>
    <w:p w14:paraId="20E9CAA6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</w:rPr>
      </w:pPr>
    </w:p>
    <w:p w14:paraId="440FF69B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 xml:space="preserve">Then, we create an ON and an OFF buttons. When you click the on button, we redirect the web page to </w:t>
      </w:r>
      <w:proofErr w:type="spellStart"/>
      <w:r>
        <w:rPr>
          <w:rFonts w:ascii="Arial" w:hAnsi="Arial" w:cs="Arial"/>
          <w:color w:val="3A3A3A"/>
          <w:sz w:val="27"/>
          <w:szCs w:val="27"/>
        </w:rPr>
        <w:t>to</w:t>
      </w:r>
      <w:proofErr w:type="spellEnd"/>
      <w:r>
        <w:rPr>
          <w:rFonts w:ascii="Arial" w:hAnsi="Arial" w:cs="Arial"/>
          <w:color w:val="3A3A3A"/>
          <w:sz w:val="27"/>
          <w:szCs w:val="27"/>
        </w:rPr>
        <w:t xml:space="preserve"> root followed by </w:t>
      </w:r>
      <w:r>
        <w:rPr>
          <w:rStyle w:val="rnthl"/>
          <w:rFonts w:ascii="Courier New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/on</w:t>
      </w:r>
      <w:r>
        <w:rPr>
          <w:rFonts w:ascii="Arial" w:hAnsi="Arial" w:cs="Arial"/>
          <w:color w:val="3A3A3A"/>
          <w:sz w:val="27"/>
          <w:szCs w:val="27"/>
        </w:rPr>
        <w:t> </w:t>
      </w:r>
      <w:proofErr w:type="spellStart"/>
      <w:r>
        <w:rPr>
          <w:rFonts w:ascii="Arial" w:hAnsi="Arial" w:cs="Arial"/>
          <w:color w:val="3A3A3A"/>
          <w:sz w:val="27"/>
          <w:szCs w:val="27"/>
        </w:rPr>
        <w:t>url</w:t>
      </w:r>
      <w:proofErr w:type="spellEnd"/>
      <w:r>
        <w:rPr>
          <w:rFonts w:ascii="Arial" w:hAnsi="Arial" w:cs="Arial"/>
          <w:color w:val="3A3A3A"/>
          <w:sz w:val="27"/>
          <w:szCs w:val="27"/>
        </w:rPr>
        <w:t xml:space="preserve">. When you click the off </w:t>
      </w:r>
      <w:proofErr w:type="gramStart"/>
      <w:r>
        <w:rPr>
          <w:rFonts w:ascii="Arial" w:hAnsi="Arial" w:cs="Arial"/>
          <w:color w:val="3A3A3A"/>
          <w:sz w:val="27"/>
          <w:szCs w:val="27"/>
        </w:rPr>
        <w:t>button</w:t>
      </w:r>
      <w:proofErr w:type="gramEnd"/>
      <w:r>
        <w:rPr>
          <w:rFonts w:ascii="Arial" w:hAnsi="Arial" w:cs="Arial"/>
          <w:color w:val="3A3A3A"/>
          <w:sz w:val="27"/>
          <w:szCs w:val="27"/>
        </w:rPr>
        <w:t xml:space="preserve"> you are redirected to the </w:t>
      </w:r>
      <w:r>
        <w:rPr>
          <w:rStyle w:val="rnthl"/>
          <w:rFonts w:ascii="Courier New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/off</w:t>
      </w:r>
      <w:r>
        <w:rPr>
          <w:rFonts w:ascii="Arial" w:hAnsi="Arial" w:cs="Arial"/>
          <w:color w:val="3A3A3A"/>
          <w:sz w:val="27"/>
          <w:szCs w:val="27"/>
        </w:rPr>
        <w:t> </w:t>
      </w:r>
      <w:proofErr w:type="spellStart"/>
      <w:r>
        <w:rPr>
          <w:rFonts w:ascii="Arial" w:hAnsi="Arial" w:cs="Arial"/>
          <w:color w:val="3A3A3A"/>
          <w:sz w:val="27"/>
          <w:szCs w:val="27"/>
        </w:rPr>
        <w:t>url</w:t>
      </w:r>
      <w:proofErr w:type="spellEnd"/>
      <w:r>
        <w:rPr>
          <w:rFonts w:ascii="Arial" w:hAnsi="Arial" w:cs="Arial"/>
          <w:color w:val="3A3A3A"/>
          <w:sz w:val="27"/>
          <w:szCs w:val="27"/>
        </w:rPr>
        <w:t>.</w:t>
      </w:r>
    </w:p>
    <w:p w14:paraId="337469E8" w14:textId="77777777" w:rsidR="00AC2413" w:rsidRDefault="00AC2413" w:rsidP="00AC2413">
      <w:pPr>
        <w:pStyle w:val="HTMLPreformatted"/>
        <w:shd w:val="clear" w:color="auto" w:fill="F5F2F0"/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</w:pPr>
    </w:p>
    <w:p w14:paraId="140FBBB5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&gt;&lt;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 xml:space="preserve">a 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href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/on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"&gt;&lt;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 xml:space="preserve">button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class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button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"&gt;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ON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button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&gt;&lt;/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a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&gt;&lt;/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</w:t>
      </w:r>
    </w:p>
    <w:p w14:paraId="3AA0BABD" w14:textId="77777777" w:rsidR="00AC2413" w:rsidRDefault="00AC2413" w:rsidP="00AC2413">
      <w:pPr>
        <w:pStyle w:val="HTMLPreformatted"/>
        <w:shd w:val="clear" w:color="auto" w:fill="F5F2F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&gt;&lt;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 xml:space="preserve">a 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href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/off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"&gt;&lt;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 xml:space="preserve">button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class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button button2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"&gt;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OFF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button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&gt;&lt;/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a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&gt;&lt;/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</w:t>
      </w:r>
    </w:p>
    <w:p w14:paraId="4328B00A" w14:textId="77777777" w:rsidR="00AC2413" w:rsidRDefault="00AC2413" w:rsidP="00AC2413">
      <w:pPr>
        <w:pStyle w:val="Heading2"/>
        <w:shd w:val="clear" w:color="auto" w:fill="FFFFFF"/>
        <w:spacing w:before="510" w:beforeAutospacing="0" w:after="270" w:afterAutospacing="0" w:line="312" w:lineRule="atLeast"/>
        <w:rPr>
          <w:rFonts w:ascii="Arial" w:hAnsi="Arial" w:cs="Arial"/>
          <w:color w:val="3A3A3A"/>
          <w:sz w:val="54"/>
          <w:szCs w:val="54"/>
        </w:rPr>
      </w:pPr>
      <w:r>
        <w:rPr>
          <w:rFonts w:ascii="Arial" w:hAnsi="Arial" w:cs="Arial"/>
          <w:color w:val="3A3A3A"/>
          <w:sz w:val="54"/>
          <w:szCs w:val="54"/>
        </w:rPr>
        <w:t>Creating the CSS file</w:t>
      </w:r>
    </w:p>
    <w:p w14:paraId="0AF63F23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Create the</w:t>
      </w:r>
      <w:r>
        <w:rPr>
          <w:rStyle w:val="Emphasis"/>
          <w:rFonts w:ascii="Arial" w:hAnsi="Arial" w:cs="Arial"/>
          <w:color w:val="3A3A3A"/>
          <w:sz w:val="27"/>
          <w:szCs w:val="27"/>
          <w:bdr w:val="none" w:sz="0" w:space="0" w:color="auto" w:frame="1"/>
        </w:rPr>
        <w:t> style.css file</w:t>
      </w:r>
      <w:r>
        <w:rPr>
          <w:rFonts w:ascii="Arial" w:hAnsi="Arial" w:cs="Arial"/>
          <w:color w:val="3A3A3A"/>
          <w:sz w:val="27"/>
          <w:szCs w:val="27"/>
        </w:rPr>
        <w:t> with the following content or </w:t>
      </w:r>
      <w:hyperlink r:id="rId23" w:tgtFrame="_blank" w:history="1">
        <w:r>
          <w:rPr>
            <w:rStyle w:val="Hyperlink"/>
            <w:rFonts w:ascii="Arial" w:hAnsi="Arial" w:cs="Arial"/>
            <w:color w:val="1B78E2"/>
            <w:sz w:val="27"/>
            <w:szCs w:val="27"/>
            <w:bdr w:val="none" w:sz="0" w:space="0" w:color="auto" w:frame="1"/>
          </w:rPr>
          <w:t>download all the project files here</w:t>
        </w:r>
      </w:hyperlink>
      <w:r>
        <w:rPr>
          <w:rFonts w:ascii="Arial" w:hAnsi="Arial" w:cs="Arial"/>
          <w:color w:val="3A3A3A"/>
          <w:sz w:val="27"/>
          <w:szCs w:val="27"/>
        </w:rPr>
        <w:t>:</w:t>
      </w:r>
    </w:p>
    <w:p w14:paraId="23E0CA7A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html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{</w:t>
      </w:r>
    </w:p>
    <w:p w14:paraId="01C47CF8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font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family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Helvetica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69FAF6FB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display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inline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block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5BE1E090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margin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0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px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auto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0370DBF1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text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align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center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1BB2680C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}</w:t>
      </w:r>
    </w:p>
    <w:p w14:paraId="264E5061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{</w:t>
      </w:r>
    </w:p>
    <w:p w14:paraId="256E5FAC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color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#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0F3376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16591970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padding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2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vh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733189E4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}</w:t>
      </w:r>
    </w:p>
    <w:p w14:paraId="4E83F679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{</w:t>
      </w:r>
      <w:proofErr w:type="gramEnd"/>
    </w:p>
    <w:p w14:paraId="37936988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font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size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1.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5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rem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2D445DA0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}</w:t>
      </w:r>
    </w:p>
    <w:p w14:paraId="32C88716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button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{</w:t>
      </w:r>
    </w:p>
    <w:p w14:paraId="51F3272A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display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inline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block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78325DBB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background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color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#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008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CBA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3F42C938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border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none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002E2D9C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border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radius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4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px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069858FF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color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white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1D9ADF45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padding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16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px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40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px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5974177E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text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decoration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none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55B623FC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font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size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30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px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478F6F96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margin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2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px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64B89CB1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cursor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pointer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19600BEB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}</w:t>
      </w:r>
    </w:p>
    <w:p w14:paraId="14B5F324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button2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{</w:t>
      </w:r>
    </w:p>
    <w:p w14:paraId="233D6B78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background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color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#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f44336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0650A7B3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}</w:t>
      </w:r>
    </w:p>
    <w:p w14:paraId="6F76D99C" w14:textId="0542AA8E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A3A3A"/>
          <w:sz w:val="27"/>
          <w:szCs w:val="27"/>
        </w:rPr>
      </w:pPr>
    </w:p>
    <w:p w14:paraId="3D87374C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 xml:space="preserve">This is just a basic CSS file to set the font size, style and color of the buttons and align the page. We </w:t>
      </w:r>
      <w:proofErr w:type="gramStart"/>
      <w:r>
        <w:rPr>
          <w:rFonts w:ascii="Arial" w:hAnsi="Arial" w:cs="Arial"/>
          <w:color w:val="3A3A3A"/>
          <w:sz w:val="27"/>
          <w:szCs w:val="27"/>
        </w:rPr>
        <w:t>won’t</w:t>
      </w:r>
      <w:proofErr w:type="gramEnd"/>
      <w:r>
        <w:rPr>
          <w:rFonts w:ascii="Arial" w:hAnsi="Arial" w:cs="Arial"/>
          <w:color w:val="3A3A3A"/>
          <w:sz w:val="27"/>
          <w:szCs w:val="27"/>
        </w:rPr>
        <w:t xml:space="preserve"> explain how CSS works. A good place to learn about CSS is the </w:t>
      </w:r>
      <w:hyperlink r:id="rId24" w:tgtFrame="_blank" w:history="1">
        <w:r>
          <w:rPr>
            <w:rStyle w:val="Hyperlink"/>
            <w:rFonts w:ascii="Arial" w:hAnsi="Arial" w:cs="Arial"/>
            <w:color w:val="1B78E2"/>
            <w:sz w:val="27"/>
            <w:szCs w:val="27"/>
            <w:bdr w:val="none" w:sz="0" w:space="0" w:color="auto" w:frame="1"/>
          </w:rPr>
          <w:t>W3Schools website</w:t>
        </w:r>
      </w:hyperlink>
      <w:r>
        <w:rPr>
          <w:rFonts w:ascii="Arial" w:hAnsi="Arial" w:cs="Arial"/>
          <w:color w:val="3A3A3A"/>
          <w:sz w:val="27"/>
          <w:szCs w:val="27"/>
        </w:rPr>
        <w:t>.</w:t>
      </w:r>
    </w:p>
    <w:p w14:paraId="076141BE" w14:textId="77777777" w:rsidR="00AC2413" w:rsidRDefault="00AC2413" w:rsidP="00AC2413">
      <w:pPr>
        <w:pStyle w:val="Heading2"/>
        <w:shd w:val="clear" w:color="auto" w:fill="FFFFFF"/>
        <w:spacing w:before="510" w:beforeAutospacing="0" w:after="270" w:afterAutospacing="0" w:line="312" w:lineRule="atLeast"/>
        <w:rPr>
          <w:rFonts w:ascii="Arial" w:hAnsi="Arial" w:cs="Arial"/>
          <w:color w:val="3A3A3A"/>
          <w:sz w:val="54"/>
          <w:szCs w:val="54"/>
        </w:rPr>
      </w:pPr>
      <w:r>
        <w:rPr>
          <w:rFonts w:ascii="Arial" w:hAnsi="Arial" w:cs="Arial"/>
          <w:color w:val="3A3A3A"/>
          <w:sz w:val="54"/>
          <w:szCs w:val="54"/>
        </w:rPr>
        <w:t>Arduino Sketch</w:t>
      </w:r>
    </w:p>
    <w:p w14:paraId="3923D56A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lastRenderedPageBreak/>
        <w:t>Copy the following code to the Arduino IDE or </w:t>
      </w:r>
      <w:hyperlink r:id="rId25" w:tgtFrame="_blank" w:history="1">
        <w:r>
          <w:rPr>
            <w:rStyle w:val="Hyperlink"/>
            <w:rFonts w:ascii="Arial" w:hAnsi="Arial" w:cs="Arial"/>
            <w:color w:val="1B78E2"/>
            <w:sz w:val="27"/>
            <w:szCs w:val="27"/>
            <w:bdr w:val="none" w:sz="0" w:space="0" w:color="auto" w:frame="1"/>
          </w:rPr>
          <w:t>download all the project files here</w:t>
        </w:r>
      </w:hyperlink>
      <w:r>
        <w:rPr>
          <w:rFonts w:ascii="Arial" w:hAnsi="Arial" w:cs="Arial"/>
          <w:color w:val="3A3A3A"/>
          <w:sz w:val="27"/>
          <w:szCs w:val="27"/>
        </w:rPr>
        <w:t>. Then, you need to type your network credentials (SSID and password) to make it work.</w:t>
      </w:r>
    </w:p>
    <w:p w14:paraId="2EBF109C" w14:textId="77777777" w:rsidR="00AC2413" w:rsidRDefault="00AC2413" w:rsidP="00AC2413">
      <w:pPr>
        <w:pStyle w:val="HTMLPreformatted"/>
        <w:shd w:val="clear" w:color="auto" w:fill="F5F2F0"/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/*********</w:t>
      </w:r>
    </w:p>
    <w:p w14:paraId="72ED06FD" w14:textId="77777777" w:rsidR="00AC2413" w:rsidRDefault="00AC2413" w:rsidP="00AC2413">
      <w:pPr>
        <w:pStyle w:val="HTMLPreformatted"/>
        <w:shd w:val="clear" w:color="auto" w:fill="F5F2F0"/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 xml:space="preserve">  Rui Santos</w:t>
      </w:r>
    </w:p>
    <w:p w14:paraId="0A31FB58" w14:textId="77777777" w:rsidR="00AC2413" w:rsidRDefault="00AC2413" w:rsidP="00AC2413">
      <w:pPr>
        <w:pStyle w:val="HTMLPreformatted"/>
        <w:shd w:val="clear" w:color="auto" w:fill="F5F2F0"/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 xml:space="preserve">  Complete project details at https://randomnerdtutorials.com  </w:t>
      </w:r>
    </w:p>
    <w:p w14:paraId="3A8413F2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*********/</w:t>
      </w:r>
    </w:p>
    <w:p w14:paraId="77FDEE7F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</w:p>
    <w:p w14:paraId="7716EBF4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#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include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WiFi.h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</w:t>
      </w:r>
    </w:p>
    <w:p w14:paraId="4566EF05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#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include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ESPAsyncWebServer.h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</w:t>
      </w:r>
    </w:p>
    <w:p w14:paraId="18EC6491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#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include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SPIFFS.h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</w:t>
      </w:r>
    </w:p>
    <w:p w14:paraId="3FDAC8AC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</w:p>
    <w:p w14:paraId="47513897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const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char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*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ssid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"REPLACE_WITH_YOUR_SSID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11F4C4FC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const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char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*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password 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"REPLACE_WITH_YOUR_PASSWORD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7635C000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</w:p>
    <w:p w14:paraId="0713B2A5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// Set LED GPIO</w:t>
      </w:r>
    </w:p>
    <w:p w14:paraId="19B9141F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const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ledPin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6C45BB3B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String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ledState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;</w:t>
      </w:r>
    </w:p>
    <w:p w14:paraId="4A2CBBB2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</w:p>
    <w:p w14:paraId="31297FD8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 xml:space="preserve">// Create </w:t>
      </w:r>
      <w:proofErr w:type="spellStart"/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AsyncWebServer</w:t>
      </w:r>
      <w:proofErr w:type="spellEnd"/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 xml:space="preserve"> object on port 80</w:t>
      </w:r>
    </w:p>
    <w:p w14:paraId="201A55B1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AsyncWebServer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server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80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</w:p>
    <w:p w14:paraId="2D562112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</w:p>
    <w:p w14:paraId="5C3F8B1A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// Replaces placeholder with LED state value</w:t>
      </w:r>
    </w:p>
    <w:p w14:paraId="0CC83CF0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String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processor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const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String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&amp;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var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){</w:t>
      </w:r>
    </w:p>
    <w:p w14:paraId="78D68A84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Serial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var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598CE728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if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var 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==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"STATE"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){</w:t>
      </w:r>
    </w:p>
    <w:p w14:paraId="0D8CD774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if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digitalRead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ledPin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)){</w:t>
      </w:r>
      <w:proofErr w:type="gramEnd"/>
    </w:p>
    <w:p w14:paraId="6F324286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ledState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"ON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762EF029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}</w:t>
      </w:r>
    </w:p>
    <w:p w14:paraId="01C03AE0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else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{</w:t>
      </w:r>
      <w:proofErr w:type="gramEnd"/>
    </w:p>
    <w:p w14:paraId="469F5F18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ledState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"OFF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6B0FECA4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}</w:t>
      </w:r>
    </w:p>
    <w:p w14:paraId="5CF64703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Serial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ledState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6F0F2C9B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ledState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342F3371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}</w:t>
      </w:r>
    </w:p>
    <w:p w14:paraId="11D536B8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String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</w:p>
    <w:p w14:paraId="3BA0DAF4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}</w:t>
      </w:r>
    </w:p>
    <w:p w14:paraId="24FC9FA1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14:paraId="0A84A6ED" w14:textId="77777777" w:rsidR="00AC2413" w:rsidRP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b/>
          <w:color w:val="000000"/>
          <w:sz w:val="23"/>
          <w:szCs w:val="23"/>
          <w:bdr w:val="none" w:sz="0" w:space="0" w:color="auto" w:frame="1"/>
        </w:rPr>
      </w:pPr>
      <w:r w:rsidRPr="00AC2413">
        <w:rPr>
          <w:rStyle w:val="token"/>
          <w:rFonts w:ascii="Consolas" w:hAnsi="Consolas"/>
          <w:b/>
          <w:color w:val="0077AA"/>
          <w:sz w:val="23"/>
          <w:szCs w:val="23"/>
          <w:bdr w:val="none" w:sz="0" w:space="0" w:color="auto" w:frame="1"/>
        </w:rPr>
        <w:t>void</w:t>
      </w:r>
      <w:r w:rsidRPr="00AC2413">
        <w:rPr>
          <w:rStyle w:val="HTMLCode"/>
          <w:rFonts w:ascii="Consolas" w:hAnsi="Consolas"/>
          <w:b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AC2413">
        <w:rPr>
          <w:rStyle w:val="token"/>
          <w:rFonts w:ascii="Consolas" w:hAnsi="Consolas"/>
          <w:b/>
          <w:color w:val="DD4A68"/>
          <w:sz w:val="23"/>
          <w:szCs w:val="23"/>
          <w:bdr w:val="none" w:sz="0" w:space="0" w:color="auto" w:frame="1"/>
        </w:rPr>
        <w:t>setup</w:t>
      </w:r>
      <w:r w:rsidRPr="00AC2413">
        <w:rPr>
          <w:rStyle w:val="token"/>
          <w:rFonts w:ascii="Consolas" w:hAnsi="Consolas"/>
          <w:b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AC2413">
        <w:rPr>
          <w:rStyle w:val="token"/>
          <w:rFonts w:ascii="Consolas" w:hAnsi="Consolas"/>
          <w:b/>
          <w:color w:val="999999"/>
          <w:sz w:val="23"/>
          <w:szCs w:val="23"/>
          <w:bdr w:val="none" w:sz="0" w:space="0" w:color="auto" w:frame="1"/>
        </w:rPr>
        <w:t>){</w:t>
      </w:r>
    </w:p>
    <w:p w14:paraId="1E0497DC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</w:p>
    <w:p w14:paraId="31428A85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Serial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begin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115200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60C8E19D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pinMode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ledPin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OUTPUT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</w:p>
    <w:p w14:paraId="158420F3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</w:p>
    <w:p w14:paraId="08F0C6C0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// Initialize SPIFFS</w:t>
      </w:r>
    </w:p>
    <w:p w14:paraId="18055745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if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!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SPIFFS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begin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true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)){</w:t>
      </w:r>
    </w:p>
    <w:p w14:paraId="1FF1A94A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Serial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"An Error has occurred while mounting SPIFFS"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14F850B4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return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153CD48C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}</w:t>
      </w:r>
    </w:p>
    <w:p w14:paraId="59B2B974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</w:p>
    <w:p w14:paraId="388172A1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// Connect to Wi-Fi</w:t>
      </w:r>
    </w:p>
    <w:p w14:paraId="59175C02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WiFi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begin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ssid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password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7031AA8A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while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WiFi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status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!</w:t>
      </w:r>
      <w:proofErr w:type="gramEnd"/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WL_CONNECTED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{</w:t>
      </w:r>
    </w:p>
    <w:p w14:paraId="3C686CF7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delay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1000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</w:p>
    <w:p w14:paraId="0D290AE3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Serial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 xml:space="preserve">"Connecting to 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WiFi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..</w:t>
      </w:r>
      <w:proofErr w:type="gramEnd"/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</w:p>
    <w:p w14:paraId="7A93610E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lastRenderedPageBreak/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}</w:t>
      </w:r>
    </w:p>
    <w:p w14:paraId="02FF57F1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</w:p>
    <w:p w14:paraId="18DD63CA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Serial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WiFi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localIP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()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0049E872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</w:p>
    <w:p w14:paraId="2E672067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// Route for root / web page</w:t>
      </w:r>
    </w:p>
    <w:p w14:paraId="4552D1BB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server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on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"/"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HTTP_GET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[](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AsyncWebServerRequest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*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request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){</w:t>
      </w:r>
    </w:p>
    <w:p w14:paraId="1544D1A5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request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send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SPIFFS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C2413">
        <w:rPr>
          <w:rStyle w:val="token"/>
          <w:rFonts w:ascii="Consolas" w:hAnsi="Consolas"/>
          <w:b/>
          <w:color w:val="669900"/>
          <w:sz w:val="23"/>
          <w:szCs w:val="23"/>
          <w:bdr w:val="none" w:sz="0" w:space="0" w:color="auto" w:frame="1"/>
        </w:rPr>
        <w:t>"/index.html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String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(),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false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processor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</w:p>
    <w:p w14:paraId="0C2B7133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});</w:t>
      </w:r>
    </w:p>
    <w:p w14:paraId="79A2653A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</w:p>
    <w:p w14:paraId="661248A5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// Route to load style.css file</w:t>
      </w:r>
    </w:p>
    <w:p w14:paraId="6679D567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server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on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 w:rsidRPr="00AC2413">
        <w:rPr>
          <w:rStyle w:val="token"/>
          <w:rFonts w:ascii="Consolas" w:hAnsi="Consolas"/>
          <w:b/>
          <w:color w:val="669900"/>
          <w:sz w:val="23"/>
          <w:szCs w:val="23"/>
          <w:bdr w:val="none" w:sz="0" w:space="0" w:color="auto" w:frame="1"/>
        </w:rPr>
        <w:t>"/style.css"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HTTP_GET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[](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AsyncWebServerRequest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*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request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){</w:t>
      </w:r>
    </w:p>
    <w:p w14:paraId="6AFCCD19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request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send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SPIFFS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C2413">
        <w:rPr>
          <w:rStyle w:val="token"/>
          <w:rFonts w:ascii="Consolas" w:hAnsi="Consolas"/>
          <w:b/>
          <w:color w:val="669900"/>
          <w:sz w:val="23"/>
          <w:szCs w:val="23"/>
          <w:bdr w:val="none" w:sz="0" w:space="0" w:color="auto" w:frame="1"/>
        </w:rPr>
        <w:t>"/style.css"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</w:t>
      </w:r>
      <w:r w:rsidRPr="00AC2413">
        <w:rPr>
          <w:rStyle w:val="token"/>
          <w:rFonts w:ascii="Consolas" w:hAnsi="Consolas"/>
          <w:b/>
          <w:color w:val="669900"/>
          <w:sz w:val="23"/>
          <w:szCs w:val="23"/>
          <w:bdr w:val="none" w:sz="0" w:space="0" w:color="auto" w:frame="1"/>
        </w:rPr>
        <w:t>text/</w:t>
      </w:r>
      <w:proofErr w:type="spellStart"/>
      <w:r w:rsidRPr="00AC2413">
        <w:rPr>
          <w:rStyle w:val="token"/>
          <w:rFonts w:ascii="Consolas" w:hAnsi="Consolas"/>
          <w:b/>
          <w:color w:val="669900"/>
          <w:sz w:val="23"/>
          <w:szCs w:val="23"/>
          <w:bdr w:val="none" w:sz="0" w:space="0" w:color="auto" w:frame="1"/>
        </w:rPr>
        <w:t>css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</w:p>
    <w:p w14:paraId="7F551B82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});</w:t>
      </w:r>
    </w:p>
    <w:p w14:paraId="7F0D4BED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</w:p>
    <w:p w14:paraId="3C26AD1F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// Route to set GPIO to HIGH</w:t>
      </w:r>
    </w:p>
    <w:p w14:paraId="32CC5900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server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on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"/on"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HTTP_GET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[](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AsyncWebServerRequest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*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request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){</w:t>
      </w:r>
    </w:p>
    <w:p w14:paraId="647F2D90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digitalWrite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ledPin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HIGH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</w:t>
      </w:r>
    </w:p>
    <w:p w14:paraId="7E03E1F9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request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send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SPIFFS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C2413">
        <w:rPr>
          <w:rStyle w:val="token"/>
          <w:rFonts w:ascii="Consolas" w:hAnsi="Consolas"/>
          <w:b/>
          <w:color w:val="669900"/>
          <w:sz w:val="23"/>
          <w:szCs w:val="23"/>
          <w:bdr w:val="none" w:sz="0" w:space="0" w:color="auto" w:frame="1"/>
        </w:rPr>
        <w:t>"/index.html"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String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(),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false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processor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</w:p>
    <w:p w14:paraId="7601068A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});</w:t>
      </w:r>
    </w:p>
    <w:p w14:paraId="2064CA5B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</w:p>
    <w:p w14:paraId="55B3C007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// Route to set GPIO to LOW</w:t>
      </w:r>
    </w:p>
    <w:p w14:paraId="6BDAA482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server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on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"/off"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HTTP_GET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[](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AsyncWebServerRequest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*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request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){</w:t>
      </w:r>
    </w:p>
    <w:p w14:paraId="3DE5F282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digitalWrite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ledPin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LOW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</w:t>
      </w:r>
    </w:p>
    <w:p w14:paraId="399532A1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request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send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SPIFFS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"/index.html"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String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(),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false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processor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</w:p>
    <w:p w14:paraId="2BC41651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});</w:t>
      </w:r>
    </w:p>
    <w:p w14:paraId="1C98F460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</w:p>
    <w:p w14:paraId="32E3BD46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// Start server</w:t>
      </w:r>
    </w:p>
    <w:p w14:paraId="65E0FB52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server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begin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();</w:t>
      </w:r>
    </w:p>
    <w:p w14:paraId="03167147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}</w:t>
      </w:r>
    </w:p>
    <w:p w14:paraId="0F046745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14:paraId="36FA7792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void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loop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){</w:t>
      </w:r>
    </w:p>
    <w:p w14:paraId="41C9DAAE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</w:p>
    <w:p w14:paraId="77D7195A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}</w:t>
      </w:r>
    </w:p>
    <w:p w14:paraId="6E74178A" w14:textId="77777777" w:rsidR="00AC2413" w:rsidRDefault="00AC2413" w:rsidP="00AC2413">
      <w:pPr>
        <w:pStyle w:val="Heading3"/>
        <w:shd w:val="clear" w:color="auto" w:fill="FFFFFF"/>
        <w:spacing w:before="510" w:after="150" w:line="312" w:lineRule="atLeast"/>
        <w:rPr>
          <w:rFonts w:ascii="Arial" w:hAnsi="Arial" w:cs="Arial"/>
          <w:color w:val="3A3A3A"/>
          <w:sz w:val="44"/>
          <w:szCs w:val="44"/>
        </w:rPr>
      </w:pPr>
      <w:r>
        <w:rPr>
          <w:rFonts w:ascii="Arial" w:hAnsi="Arial" w:cs="Arial"/>
          <w:color w:val="3A3A3A"/>
          <w:sz w:val="44"/>
          <w:szCs w:val="44"/>
        </w:rPr>
        <w:t>How the Code Works</w:t>
      </w:r>
    </w:p>
    <w:p w14:paraId="76B7EF2F" w14:textId="77777777" w:rsidR="00AC2413" w:rsidRDefault="00AC2413" w:rsidP="00AC2413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First, include the necessary libraries:</w:t>
      </w:r>
    </w:p>
    <w:p w14:paraId="095FC734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#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include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WiFi.h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 xml:space="preserve"> </w:t>
      </w:r>
    </w:p>
    <w:p w14:paraId="3A69C35F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#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include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ESPAsyncWebServer.h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 xml:space="preserve"> </w:t>
      </w:r>
    </w:p>
    <w:p w14:paraId="0678F72C" w14:textId="77777777" w:rsidR="00AC2413" w:rsidRDefault="00AC2413" w:rsidP="00AC2413">
      <w:pPr>
        <w:pStyle w:val="HTMLPreformatted"/>
        <w:shd w:val="clear" w:color="auto" w:fill="F5F2F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#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include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SPIFFS.h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</w:t>
      </w:r>
    </w:p>
    <w:p w14:paraId="69AEF66C" w14:textId="77777777" w:rsidR="00AC2413" w:rsidRDefault="00AC2413" w:rsidP="00AC2413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7"/>
          <w:szCs w:val="27"/>
        </w:rPr>
      </w:pPr>
    </w:p>
    <w:p w14:paraId="78308A36" w14:textId="77777777" w:rsidR="00AC2413" w:rsidRDefault="00AC2413" w:rsidP="00AC2413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You need to type your network credentials in the following variables:</w:t>
      </w:r>
    </w:p>
    <w:p w14:paraId="793338EB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const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char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*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ssid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"REPLACE_WITH_YOUR_SSID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14:paraId="3D1B8097" w14:textId="77777777" w:rsidR="00AC2413" w:rsidRDefault="00AC2413" w:rsidP="00AC2413">
      <w:pPr>
        <w:pStyle w:val="HTMLPreformatted"/>
        <w:shd w:val="clear" w:color="auto" w:fill="F5F2F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const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char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*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password 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"REPLACE_WITH_YOUR_PASSWORD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6320E603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</w:rPr>
      </w:pPr>
    </w:p>
    <w:p w14:paraId="0024F409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Next, create a variable that refers to GPIO 2 called </w:t>
      </w:r>
      <w:proofErr w:type="spellStart"/>
      <w:r>
        <w:rPr>
          <w:rStyle w:val="rnthl"/>
          <w:rFonts w:ascii="Courier New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ledPin</w:t>
      </w:r>
      <w:proofErr w:type="spellEnd"/>
      <w:r>
        <w:rPr>
          <w:rFonts w:ascii="Arial" w:hAnsi="Arial" w:cs="Arial"/>
          <w:color w:val="3A3A3A"/>
          <w:sz w:val="27"/>
          <w:szCs w:val="27"/>
        </w:rPr>
        <w:t>, and a String variable to hold the led state: </w:t>
      </w:r>
      <w:proofErr w:type="spellStart"/>
      <w:r>
        <w:rPr>
          <w:rStyle w:val="rnthl"/>
          <w:rFonts w:ascii="Courier New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ledState</w:t>
      </w:r>
      <w:proofErr w:type="spellEnd"/>
      <w:r>
        <w:rPr>
          <w:rFonts w:ascii="Arial" w:hAnsi="Arial" w:cs="Arial"/>
          <w:color w:val="3A3A3A"/>
          <w:sz w:val="27"/>
          <w:szCs w:val="27"/>
        </w:rPr>
        <w:t>.</w:t>
      </w:r>
    </w:p>
    <w:p w14:paraId="24B2A2D0" w14:textId="77777777" w:rsidR="00AC2413" w:rsidRDefault="00AC2413" w:rsidP="00AC2413">
      <w:pPr>
        <w:pStyle w:val="HTMLPreformatted"/>
        <w:shd w:val="clear" w:color="auto" w:fill="F5F2F0"/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</w:pPr>
    </w:p>
    <w:p w14:paraId="741CB91D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const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ledPin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0CF67491" w14:textId="77777777" w:rsidR="00AC2413" w:rsidRDefault="00AC2413" w:rsidP="00AC2413">
      <w:pPr>
        <w:pStyle w:val="HTMLPreformatted"/>
        <w:shd w:val="clear" w:color="auto" w:fill="F5F2F0"/>
        <w:rPr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String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ledState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;</w:t>
      </w:r>
    </w:p>
    <w:p w14:paraId="65E288DC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</w:rPr>
      </w:pPr>
    </w:p>
    <w:p w14:paraId="3EA943E0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Create an </w:t>
      </w:r>
      <w:proofErr w:type="spellStart"/>
      <w:r>
        <w:rPr>
          <w:rStyle w:val="rnthl"/>
          <w:rFonts w:ascii="Courier New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AsynWebServer</w:t>
      </w:r>
      <w:proofErr w:type="spellEnd"/>
      <w:r>
        <w:rPr>
          <w:rFonts w:ascii="Arial" w:hAnsi="Arial" w:cs="Arial"/>
          <w:color w:val="3A3A3A"/>
          <w:sz w:val="27"/>
          <w:szCs w:val="27"/>
        </w:rPr>
        <w:t> object called </w:t>
      </w:r>
      <w:r>
        <w:rPr>
          <w:rStyle w:val="rnthl"/>
          <w:rFonts w:ascii="Courier New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server</w:t>
      </w:r>
      <w:r>
        <w:rPr>
          <w:rFonts w:ascii="Arial" w:hAnsi="Arial" w:cs="Arial"/>
          <w:color w:val="3A3A3A"/>
          <w:sz w:val="27"/>
          <w:szCs w:val="27"/>
        </w:rPr>
        <w:t> that is listening on port 80.</w:t>
      </w:r>
    </w:p>
    <w:p w14:paraId="7E9DCE0D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</w:p>
    <w:p w14:paraId="06F6B539" w14:textId="77777777" w:rsidR="00AC2413" w:rsidRDefault="00AC2413" w:rsidP="00AC2413">
      <w:pPr>
        <w:pStyle w:val="HTMLPreformatted"/>
        <w:shd w:val="clear" w:color="auto" w:fill="F5F2F0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AsyncWebServer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server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80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</w:p>
    <w:p w14:paraId="4192FFC8" w14:textId="77777777" w:rsidR="00AC2413" w:rsidRDefault="00AC2413" w:rsidP="00AC2413">
      <w:pPr>
        <w:pStyle w:val="Heading3"/>
        <w:shd w:val="clear" w:color="auto" w:fill="FFFFFF"/>
        <w:spacing w:before="510" w:after="150" w:line="312" w:lineRule="atLeast"/>
        <w:rPr>
          <w:rFonts w:ascii="Arial" w:hAnsi="Arial" w:cs="Arial"/>
          <w:color w:val="3A3A3A"/>
          <w:sz w:val="44"/>
          <w:szCs w:val="44"/>
        </w:rPr>
      </w:pPr>
      <w:proofErr w:type="gramStart"/>
      <w:r>
        <w:rPr>
          <w:rFonts w:ascii="Arial" w:hAnsi="Arial" w:cs="Arial"/>
          <w:color w:val="3A3A3A"/>
          <w:sz w:val="44"/>
          <w:szCs w:val="44"/>
        </w:rPr>
        <w:t>processor(</w:t>
      </w:r>
      <w:proofErr w:type="gramEnd"/>
      <w:r>
        <w:rPr>
          <w:rFonts w:ascii="Arial" w:hAnsi="Arial" w:cs="Arial"/>
          <w:color w:val="3A3A3A"/>
          <w:sz w:val="44"/>
          <w:szCs w:val="44"/>
        </w:rPr>
        <w:t>)</w:t>
      </w:r>
    </w:p>
    <w:p w14:paraId="3F6B7EB6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The </w:t>
      </w:r>
      <w:proofErr w:type="gramStart"/>
      <w:r>
        <w:rPr>
          <w:rStyle w:val="rnthl"/>
          <w:rFonts w:ascii="Courier New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processor(</w:t>
      </w:r>
      <w:proofErr w:type="gramEnd"/>
      <w:r>
        <w:rPr>
          <w:rStyle w:val="rnthl"/>
          <w:rFonts w:ascii="Courier New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)</w:t>
      </w:r>
      <w:r>
        <w:rPr>
          <w:rFonts w:ascii="Arial" w:hAnsi="Arial" w:cs="Arial"/>
          <w:color w:val="3A3A3A"/>
          <w:sz w:val="27"/>
          <w:szCs w:val="27"/>
        </w:rPr>
        <w:t> function is what will attribute a value to the placeholder we’ve created on the HTML file. It accepts as argument the placeholder and should return a String that will replace the placeholder. The </w:t>
      </w:r>
      <w:proofErr w:type="gramStart"/>
      <w:r>
        <w:rPr>
          <w:rStyle w:val="rnthl"/>
          <w:rFonts w:ascii="Courier New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processor(</w:t>
      </w:r>
      <w:proofErr w:type="gramEnd"/>
      <w:r>
        <w:rPr>
          <w:rStyle w:val="rnthl"/>
          <w:rFonts w:ascii="Courier New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)</w:t>
      </w:r>
      <w:r>
        <w:rPr>
          <w:rFonts w:ascii="Arial" w:hAnsi="Arial" w:cs="Arial"/>
          <w:color w:val="3A3A3A"/>
          <w:sz w:val="27"/>
          <w:szCs w:val="27"/>
        </w:rPr>
        <w:t> function should have the following structure:</w:t>
      </w:r>
    </w:p>
    <w:p w14:paraId="19E8EAE7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</w:p>
    <w:p w14:paraId="17887125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String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processor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const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String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&amp;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var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){</w:t>
      </w:r>
    </w:p>
    <w:p w14:paraId="68694805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Serial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var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29FCCEC5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if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var 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==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"STATE"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){</w:t>
      </w:r>
    </w:p>
    <w:p w14:paraId="62952512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if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digitalRead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ledPin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)){</w:t>
      </w:r>
      <w:proofErr w:type="gramEnd"/>
    </w:p>
    <w:p w14:paraId="0EBC04A6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ledState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"ON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5E0B175D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}</w:t>
      </w:r>
    </w:p>
    <w:p w14:paraId="6A8C3A6D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else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{</w:t>
      </w:r>
      <w:proofErr w:type="gramEnd"/>
    </w:p>
    <w:p w14:paraId="20AA5A2A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ledState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"OFF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4251CCAF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}</w:t>
      </w:r>
    </w:p>
    <w:p w14:paraId="57261DBB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Serial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ledState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6C4F65B3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ledState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3CFD6AE8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}</w:t>
      </w:r>
    </w:p>
    <w:p w14:paraId="60FB08E4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String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</w:p>
    <w:p w14:paraId="1990FF07" w14:textId="77777777" w:rsidR="00AC2413" w:rsidRDefault="00AC2413" w:rsidP="00AC2413">
      <w:pPr>
        <w:pStyle w:val="HTMLPreformatted"/>
        <w:shd w:val="clear" w:color="auto" w:fill="F5F2F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}</w:t>
      </w:r>
    </w:p>
    <w:p w14:paraId="6A946E1B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</w:rPr>
      </w:pPr>
    </w:p>
    <w:p w14:paraId="5B50F559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This function first checks if the placeholder is the </w:t>
      </w:r>
      <w:proofErr w:type="gramStart"/>
      <w:r>
        <w:rPr>
          <w:rStyle w:val="rnthl"/>
          <w:rFonts w:ascii="Courier New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STATE</w:t>
      </w:r>
      <w:proofErr w:type="gramEnd"/>
      <w:r>
        <w:rPr>
          <w:rFonts w:ascii="Arial" w:hAnsi="Arial" w:cs="Arial"/>
          <w:color w:val="3A3A3A"/>
          <w:sz w:val="27"/>
          <w:szCs w:val="27"/>
        </w:rPr>
        <w:t> we’ve created on the HTML file.</w:t>
      </w:r>
    </w:p>
    <w:p w14:paraId="4BE1349E" w14:textId="77777777" w:rsidR="00AC2413" w:rsidRDefault="00AC2413" w:rsidP="00AC2413">
      <w:pPr>
        <w:pStyle w:val="HTMLPreformatted"/>
        <w:shd w:val="clear" w:color="auto" w:fill="F5F2F0"/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</w:pPr>
    </w:p>
    <w:p w14:paraId="19AC70B6" w14:textId="77777777" w:rsidR="00AC2413" w:rsidRDefault="00AC2413" w:rsidP="00AC2413">
      <w:pPr>
        <w:pStyle w:val="HTMLPreformatted"/>
        <w:shd w:val="clear" w:color="auto" w:fill="F5F2F0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if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var 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==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"STATE"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){</w:t>
      </w:r>
    </w:p>
    <w:p w14:paraId="076CAB65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</w:rPr>
      </w:pPr>
    </w:p>
    <w:p w14:paraId="6EF7FAC9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If it is, then, accordingly to the LED state, we set the </w:t>
      </w:r>
      <w:proofErr w:type="spellStart"/>
      <w:r>
        <w:rPr>
          <w:rStyle w:val="rnthl"/>
          <w:rFonts w:ascii="Courier New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ledState</w:t>
      </w:r>
      <w:proofErr w:type="spellEnd"/>
      <w:r>
        <w:rPr>
          <w:rFonts w:ascii="Arial" w:hAnsi="Arial" w:cs="Arial"/>
          <w:color w:val="3A3A3A"/>
          <w:sz w:val="27"/>
          <w:szCs w:val="27"/>
        </w:rPr>
        <w:t> variable to either ON or OFF.</w:t>
      </w:r>
    </w:p>
    <w:p w14:paraId="3A5CDA98" w14:textId="77777777" w:rsidR="00AC2413" w:rsidRDefault="00AC2413" w:rsidP="00AC2413">
      <w:pPr>
        <w:pStyle w:val="HTMLPreformatted"/>
        <w:shd w:val="clear" w:color="auto" w:fill="F5F2F0"/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</w:pPr>
    </w:p>
    <w:p w14:paraId="173AD083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if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digitalRead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ledPin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)){</w:t>
      </w:r>
      <w:proofErr w:type="gramEnd"/>
    </w:p>
    <w:p w14:paraId="465DFC85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ledState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"ON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1EAD465F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}</w:t>
      </w:r>
    </w:p>
    <w:p w14:paraId="78716BFF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else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{</w:t>
      </w:r>
      <w:proofErr w:type="gramEnd"/>
    </w:p>
    <w:p w14:paraId="32490C66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ledState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"OFF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376D7B26" w14:textId="77777777" w:rsidR="00AC2413" w:rsidRDefault="00AC2413" w:rsidP="00AC2413">
      <w:pPr>
        <w:pStyle w:val="HTMLPreformatted"/>
        <w:shd w:val="clear" w:color="auto" w:fill="F5F2F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}</w:t>
      </w:r>
    </w:p>
    <w:p w14:paraId="7E1A2F53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</w:rPr>
      </w:pPr>
    </w:p>
    <w:p w14:paraId="4D969124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Finally, we return the </w:t>
      </w:r>
      <w:proofErr w:type="spellStart"/>
      <w:r>
        <w:rPr>
          <w:rStyle w:val="rnthl"/>
          <w:rFonts w:ascii="Courier New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ledState</w:t>
      </w:r>
      <w:proofErr w:type="spellEnd"/>
      <w:r>
        <w:rPr>
          <w:rFonts w:ascii="Arial" w:hAnsi="Arial" w:cs="Arial"/>
          <w:color w:val="3A3A3A"/>
          <w:sz w:val="27"/>
          <w:szCs w:val="27"/>
        </w:rPr>
        <w:t> variable. This replaces the placeholder with the </w:t>
      </w:r>
      <w:proofErr w:type="spellStart"/>
      <w:r>
        <w:rPr>
          <w:rStyle w:val="rnthl"/>
          <w:rFonts w:ascii="Courier New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ledState</w:t>
      </w:r>
      <w:proofErr w:type="spellEnd"/>
      <w:r>
        <w:rPr>
          <w:rFonts w:ascii="Arial" w:hAnsi="Arial" w:cs="Arial"/>
          <w:color w:val="3A3A3A"/>
          <w:sz w:val="27"/>
          <w:szCs w:val="27"/>
        </w:rPr>
        <w:t> string value.</w:t>
      </w:r>
    </w:p>
    <w:p w14:paraId="244AF403" w14:textId="77777777" w:rsidR="00AC2413" w:rsidRDefault="00AC2413" w:rsidP="00AC2413">
      <w:pPr>
        <w:pStyle w:val="HTMLPreformatted"/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</w:pPr>
    </w:p>
    <w:p w14:paraId="6A7FDA13" w14:textId="77777777" w:rsidR="00AC2413" w:rsidRDefault="00AC2413" w:rsidP="00AC2413">
      <w:pPr>
        <w:pStyle w:val="HTMLPreformatted"/>
        <w:rPr>
          <w:rFonts w:ascii="Consolas" w:hAnsi="Consolas"/>
          <w:color w:val="3A3A3A"/>
          <w:sz w:val="27"/>
          <w:szCs w:val="27"/>
        </w:rPr>
      </w:pPr>
      <w:r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  <w:t xml:space="preserve">return </w:t>
      </w:r>
      <w:proofErr w:type="spellStart"/>
      <w:proofErr w:type="gramStart"/>
      <w:r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  <w:t>ledState</w:t>
      </w:r>
      <w:proofErr w:type="spellEnd"/>
      <w:r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  <w:t>;</w:t>
      </w:r>
      <w:proofErr w:type="gramEnd"/>
    </w:p>
    <w:p w14:paraId="45DDF394" w14:textId="77777777" w:rsidR="00AC2413" w:rsidRDefault="00AC2413" w:rsidP="00AC2413">
      <w:pPr>
        <w:pStyle w:val="Heading3"/>
        <w:shd w:val="clear" w:color="auto" w:fill="FFFFFF"/>
        <w:spacing w:before="510" w:after="150" w:line="312" w:lineRule="atLeast"/>
        <w:rPr>
          <w:rFonts w:ascii="Arial" w:hAnsi="Arial" w:cs="Arial"/>
          <w:color w:val="3A3A3A"/>
          <w:sz w:val="44"/>
          <w:szCs w:val="44"/>
        </w:rPr>
      </w:pPr>
      <w:proofErr w:type="gramStart"/>
      <w:r>
        <w:rPr>
          <w:rFonts w:ascii="Arial" w:hAnsi="Arial" w:cs="Arial"/>
          <w:color w:val="3A3A3A"/>
          <w:sz w:val="44"/>
          <w:szCs w:val="44"/>
        </w:rPr>
        <w:lastRenderedPageBreak/>
        <w:t>setup(</w:t>
      </w:r>
      <w:proofErr w:type="gramEnd"/>
      <w:r>
        <w:rPr>
          <w:rFonts w:ascii="Arial" w:hAnsi="Arial" w:cs="Arial"/>
          <w:color w:val="3A3A3A"/>
          <w:sz w:val="44"/>
          <w:szCs w:val="44"/>
        </w:rPr>
        <w:t>)</w:t>
      </w:r>
    </w:p>
    <w:p w14:paraId="6ED64516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</w:rPr>
      </w:pPr>
    </w:p>
    <w:p w14:paraId="2D255268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In the </w:t>
      </w:r>
      <w:proofErr w:type="gramStart"/>
      <w:r>
        <w:rPr>
          <w:rStyle w:val="rnthl"/>
          <w:rFonts w:ascii="Courier New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setup(</w:t>
      </w:r>
      <w:proofErr w:type="gramEnd"/>
      <w:r>
        <w:rPr>
          <w:rStyle w:val="rnthl"/>
          <w:rFonts w:ascii="Courier New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)</w:t>
      </w:r>
      <w:r>
        <w:rPr>
          <w:rFonts w:ascii="Arial" w:hAnsi="Arial" w:cs="Arial"/>
          <w:color w:val="3A3A3A"/>
          <w:sz w:val="27"/>
          <w:szCs w:val="27"/>
        </w:rPr>
        <w:t>, start by initializing the Serial Monitor and setting the GPIO as an output.</w:t>
      </w:r>
    </w:p>
    <w:p w14:paraId="0BD72B8A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</w:p>
    <w:p w14:paraId="58ADF2BF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Serial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begin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115200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24466A45" w14:textId="77777777" w:rsidR="00AC2413" w:rsidRDefault="00AC2413" w:rsidP="00AC2413">
      <w:pPr>
        <w:pStyle w:val="HTMLPreformatted"/>
        <w:shd w:val="clear" w:color="auto" w:fill="F5F2F0"/>
        <w:rPr>
          <w:rFonts w:ascii="Consolas" w:hAnsi="Consolas"/>
          <w:color w:val="000000"/>
          <w:sz w:val="27"/>
          <w:szCs w:val="27"/>
        </w:rPr>
      </w:pPr>
      <w:proofErr w:type="spellStart"/>
      <w:proofErr w:type="gram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pinMode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ledPin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OUTPUT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</w:p>
    <w:p w14:paraId="3C67AD96" w14:textId="77777777" w:rsidR="00AC2413" w:rsidRDefault="00AC2413" w:rsidP="00AC2413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7"/>
          <w:szCs w:val="27"/>
        </w:rPr>
      </w:pPr>
    </w:p>
    <w:p w14:paraId="707B2922" w14:textId="77777777" w:rsidR="00AC2413" w:rsidRDefault="00AC2413" w:rsidP="00AC2413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Initialize SPIFFS:</w:t>
      </w:r>
    </w:p>
    <w:p w14:paraId="3FE5EECB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if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!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SPIFFS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begin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true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)){</w:t>
      </w:r>
    </w:p>
    <w:p w14:paraId="7306BBE2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Serial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"An Error has occurred while mounting SPIFFS"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6462BAA5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return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3A9F3B5C" w14:textId="77777777" w:rsidR="00AC2413" w:rsidRDefault="00AC2413" w:rsidP="00AC2413">
      <w:pPr>
        <w:pStyle w:val="HTMLPreformatted"/>
        <w:shd w:val="clear" w:color="auto" w:fill="F5F2F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}</w:t>
      </w:r>
    </w:p>
    <w:p w14:paraId="09B51616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7"/>
          <w:szCs w:val="27"/>
          <w:bdr w:val="none" w:sz="0" w:space="0" w:color="auto" w:frame="1"/>
        </w:rPr>
      </w:pPr>
    </w:p>
    <w:p w14:paraId="031CFF6C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Style w:val="Strong"/>
          <w:rFonts w:ascii="Arial" w:hAnsi="Arial" w:cs="Arial"/>
          <w:color w:val="3A3A3A"/>
          <w:sz w:val="27"/>
          <w:szCs w:val="27"/>
          <w:bdr w:val="none" w:sz="0" w:space="0" w:color="auto" w:frame="1"/>
        </w:rPr>
        <w:t>Wi-Fi connection</w:t>
      </w:r>
    </w:p>
    <w:p w14:paraId="0A7F72E8" w14:textId="77777777" w:rsidR="00AC2413" w:rsidRDefault="00AC2413" w:rsidP="00AC2413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Connect to Wi-Fi and print the ESP32 IP address:</w:t>
      </w:r>
    </w:p>
    <w:p w14:paraId="5667E940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WiFi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begin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ssid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password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6B6C2B35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while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WiFi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status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!</w:t>
      </w:r>
      <w:proofErr w:type="gramEnd"/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WL_CONNECTED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{</w:t>
      </w:r>
    </w:p>
    <w:p w14:paraId="2FC2818C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delay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1000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</w:p>
    <w:p w14:paraId="53F0A3E9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Serial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 xml:space="preserve">"Connecting to 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WiFi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..</w:t>
      </w:r>
      <w:proofErr w:type="gramEnd"/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</w:p>
    <w:p w14:paraId="51CD097F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}</w:t>
      </w:r>
    </w:p>
    <w:p w14:paraId="41F21D89" w14:textId="77777777" w:rsidR="00AC2413" w:rsidRDefault="00AC2413" w:rsidP="00AC2413">
      <w:pPr>
        <w:pStyle w:val="HTMLPreformatted"/>
        <w:shd w:val="clear" w:color="auto" w:fill="F5F2F0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Serial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WiFi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localIP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()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0063E6CB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7"/>
          <w:szCs w:val="27"/>
          <w:bdr w:val="none" w:sz="0" w:space="0" w:color="auto" w:frame="1"/>
        </w:rPr>
      </w:pPr>
    </w:p>
    <w:p w14:paraId="13999AF1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7"/>
          <w:szCs w:val="27"/>
          <w:bdr w:val="none" w:sz="0" w:space="0" w:color="auto" w:frame="1"/>
        </w:rPr>
      </w:pPr>
    </w:p>
    <w:p w14:paraId="06D9D4F1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Style w:val="Strong"/>
          <w:rFonts w:ascii="Arial" w:hAnsi="Arial" w:cs="Arial"/>
          <w:color w:val="3A3A3A"/>
          <w:sz w:val="27"/>
          <w:szCs w:val="27"/>
          <w:bdr w:val="none" w:sz="0" w:space="0" w:color="auto" w:frame="1"/>
        </w:rPr>
        <w:t>Async Web Server</w:t>
      </w:r>
    </w:p>
    <w:p w14:paraId="6DCAC4AC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</w:rPr>
      </w:pPr>
    </w:p>
    <w:p w14:paraId="16E7E371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 xml:space="preserve">The </w:t>
      </w:r>
      <w:proofErr w:type="spellStart"/>
      <w:r>
        <w:rPr>
          <w:rFonts w:ascii="Arial" w:hAnsi="Arial" w:cs="Arial"/>
          <w:color w:val="3A3A3A"/>
          <w:sz w:val="27"/>
          <w:szCs w:val="27"/>
        </w:rPr>
        <w:t>ESPAsyncWebServer</w:t>
      </w:r>
      <w:proofErr w:type="spellEnd"/>
      <w:r>
        <w:rPr>
          <w:rFonts w:ascii="Arial" w:hAnsi="Arial" w:cs="Arial"/>
          <w:color w:val="3A3A3A"/>
          <w:sz w:val="27"/>
          <w:szCs w:val="27"/>
        </w:rPr>
        <w:t xml:space="preserve"> library allows us to configure the routes where the server will be listening for incoming HTTP requests and execute functions when a request is received on that route. For that, use the </w:t>
      </w:r>
      <w:proofErr w:type="gramStart"/>
      <w:r>
        <w:rPr>
          <w:rStyle w:val="rnthl"/>
          <w:rFonts w:ascii="Courier New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on(</w:t>
      </w:r>
      <w:proofErr w:type="gramEnd"/>
      <w:r>
        <w:rPr>
          <w:rStyle w:val="rnthl"/>
          <w:rFonts w:ascii="Courier New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)</w:t>
      </w:r>
      <w:r>
        <w:rPr>
          <w:rFonts w:ascii="Arial" w:hAnsi="Arial" w:cs="Arial"/>
          <w:color w:val="3A3A3A"/>
          <w:sz w:val="27"/>
          <w:szCs w:val="27"/>
        </w:rPr>
        <w:t> method on the server object as follows:</w:t>
      </w:r>
    </w:p>
    <w:p w14:paraId="590D33C0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</w:p>
    <w:p w14:paraId="6A873473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server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on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"/"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HTTP_GET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[](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AsyncWebServerRequest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*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request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){</w:t>
      </w:r>
    </w:p>
    <w:p w14:paraId="5FF4089A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request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send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SPIFFS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"/index.html"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String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(),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false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processor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</w:p>
    <w:p w14:paraId="2FFADA35" w14:textId="77777777" w:rsidR="00AC2413" w:rsidRDefault="00AC2413" w:rsidP="00AC2413">
      <w:pPr>
        <w:pStyle w:val="HTMLPreformatted"/>
        <w:shd w:val="clear" w:color="auto" w:fill="F5F2F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});</w:t>
      </w:r>
    </w:p>
    <w:p w14:paraId="4591EA10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</w:rPr>
      </w:pPr>
    </w:p>
    <w:p w14:paraId="09CD343E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When the server receives a request on the root “</w:t>
      </w:r>
      <w:r>
        <w:rPr>
          <w:rStyle w:val="Strong"/>
          <w:rFonts w:ascii="Arial" w:hAnsi="Arial" w:cs="Arial"/>
          <w:color w:val="3A3A3A"/>
          <w:sz w:val="27"/>
          <w:szCs w:val="27"/>
          <w:bdr w:val="none" w:sz="0" w:space="0" w:color="auto" w:frame="1"/>
        </w:rPr>
        <w:t>/</w:t>
      </w:r>
      <w:r>
        <w:rPr>
          <w:rFonts w:ascii="Arial" w:hAnsi="Arial" w:cs="Arial"/>
          <w:color w:val="3A3A3A"/>
          <w:sz w:val="27"/>
          <w:szCs w:val="27"/>
        </w:rPr>
        <w:t>” URL, it will send the </w:t>
      </w:r>
      <w:r>
        <w:rPr>
          <w:rStyle w:val="Emphasis"/>
          <w:rFonts w:ascii="Arial" w:hAnsi="Arial" w:cs="Arial"/>
          <w:color w:val="3A3A3A"/>
          <w:sz w:val="27"/>
          <w:szCs w:val="27"/>
          <w:bdr w:val="none" w:sz="0" w:space="0" w:color="auto" w:frame="1"/>
        </w:rPr>
        <w:t>index.html</w:t>
      </w:r>
      <w:r>
        <w:rPr>
          <w:rFonts w:ascii="Arial" w:hAnsi="Arial" w:cs="Arial"/>
          <w:color w:val="3A3A3A"/>
          <w:sz w:val="27"/>
          <w:szCs w:val="27"/>
        </w:rPr>
        <w:t> file to the client. The last argument of the </w:t>
      </w:r>
      <w:proofErr w:type="gramStart"/>
      <w:r>
        <w:rPr>
          <w:rStyle w:val="rnthl"/>
          <w:rFonts w:ascii="Courier New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send(</w:t>
      </w:r>
      <w:proofErr w:type="gramEnd"/>
      <w:r>
        <w:rPr>
          <w:rStyle w:val="rnthl"/>
          <w:rFonts w:ascii="Courier New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)</w:t>
      </w:r>
      <w:r>
        <w:rPr>
          <w:rFonts w:ascii="Arial" w:hAnsi="Arial" w:cs="Arial"/>
          <w:color w:val="3A3A3A"/>
          <w:sz w:val="27"/>
          <w:szCs w:val="27"/>
        </w:rPr>
        <w:t> function is the processor, so that we are able to replace the placeholder for the value we want – in this case the </w:t>
      </w:r>
      <w:proofErr w:type="spellStart"/>
      <w:r>
        <w:rPr>
          <w:rStyle w:val="rnthl"/>
          <w:rFonts w:ascii="Courier New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ledState</w:t>
      </w:r>
      <w:proofErr w:type="spellEnd"/>
      <w:r>
        <w:rPr>
          <w:rFonts w:ascii="Arial" w:hAnsi="Arial" w:cs="Arial"/>
          <w:color w:val="3A3A3A"/>
          <w:sz w:val="27"/>
          <w:szCs w:val="27"/>
        </w:rPr>
        <w:t>.</w:t>
      </w:r>
    </w:p>
    <w:p w14:paraId="2059EC7E" w14:textId="77777777" w:rsidR="00AC2413" w:rsidRDefault="00AC2413" w:rsidP="00AC2413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 xml:space="preserve">Because </w:t>
      </w:r>
      <w:proofErr w:type="gramStart"/>
      <w:r>
        <w:rPr>
          <w:rFonts w:ascii="Arial" w:hAnsi="Arial" w:cs="Arial"/>
          <w:color w:val="3A3A3A"/>
          <w:sz w:val="27"/>
          <w:szCs w:val="27"/>
        </w:rPr>
        <w:t>we’ve</w:t>
      </w:r>
      <w:proofErr w:type="gramEnd"/>
      <w:r>
        <w:rPr>
          <w:rFonts w:ascii="Arial" w:hAnsi="Arial" w:cs="Arial"/>
          <w:color w:val="3A3A3A"/>
          <w:sz w:val="27"/>
          <w:szCs w:val="27"/>
        </w:rPr>
        <w:t xml:space="preserve"> referenced the CSS file on the HTML file, the client will make a request for the CSS file. When that happens, the CSS file is sent to the client:</w:t>
      </w:r>
    </w:p>
    <w:p w14:paraId="34D25991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server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on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"/style.css"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HTTP_GET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[](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AsyncWebServerRequest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*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request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){</w:t>
      </w:r>
    </w:p>
    <w:p w14:paraId="04C2E792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request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send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SPIFFS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"/style.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css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"text/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css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</w:p>
    <w:p w14:paraId="443A81FD" w14:textId="77777777" w:rsidR="00AC2413" w:rsidRDefault="00AC2413" w:rsidP="00AC2413">
      <w:pPr>
        <w:pStyle w:val="HTMLPreformatted"/>
        <w:shd w:val="clear" w:color="auto" w:fill="F5F2F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});</w:t>
      </w:r>
    </w:p>
    <w:p w14:paraId="1399985C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</w:rPr>
      </w:pPr>
    </w:p>
    <w:p w14:paraId="0676C5E9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lastRenderedPageBreak/>
        <w:t>Finally, you need to define what happens on the </w:t>
      </w:r>
      <w:r>
        <w:rPr>
          <w:rStyle w:val="rnthl"/>
          <w:rFonts w:ascii="Courier New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/on</w:t>
      </w:r>
      <w:r>
        <w:rPr>
          <w:rFonts w:ascii="Arial" w:hAnsi="Arial" w:cs="Arial"/>
          <w:color w:val="3A3A3A"/>
          <w:sz w:val="27"/>
          <w:szCs w:val="27"/>
        </w:rPr>
        <w:t> and </w:t>
      </w:r>
      <w:r>
        <w:rPr>
          <w:rStyle w:val="rnthl"/>
          <w:rFonts w:ascii="Courier New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/off</w:t>
      </w:r>
      <w:r>
        <w:rPr>
          <w:rFonts w:ascii="Arial" w:hAnsi="Arial" w:cs="Arial"/>
          <w:color w:val="3A3A3A"/>
          <w:sz w:val="27"/>
          <w:szCs w:val="27"/>
        </w:rPr>
        <w:t> routes. When a request is made on those routes, the LED is either turned on or off, and the ESP32 serves the HTML file.</w:t>
      </w:r>
    </w:p>
    <w:p w14:paraId="15932FDF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</w:p>
    <w:p w14:paraId="4AA048A4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server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on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"/on"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HTTP_GET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[](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AsyncWebServerRequest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*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request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){</w:t>
      </w:r>
    </w:p>
    <w:p w14:paraId="020F9220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digitalWrite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ledPin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HIGH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</w:p>
    <w:p w14:paraId="2A65813C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request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send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SPIFFS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"/index.html"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String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(),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false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processor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</w:p>
    <w:p w14:paraId="131BA9B4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});</w:t>
      </w:r>
    </w:p>
    <w:p w14:paraId="274A0CC6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server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on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"/off"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HTTP_GET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[](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AsyncWebServerRequest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*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request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){</w:t>
      </w:r>
    </w:p>
    <w:p w14:paraId="5ED8CC1D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digitalWrite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ledPin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LOW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</w:p>
    <w:p w14:paraId="3E1B599D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request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send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SPIFFS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"/index.html"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String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(),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false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processor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</w:p>
    <w:p w14:paraId="3A49B726" w14:textId="77777777" w:rsidR="00AC2413" w:rsidRDefault="00AC2413" w:rsidP="00AC2413">
      <w:pPr>
        <w:pStyle w:val="HTMLPreformatted"/>
        <w:shd w:val="clear" w:color="auto" w:fill="F5F2F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});</w:t>
      </w:r>
    </w:p>
    <w:p w14:paraId="390401D9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</w:rPr>
      </w:pPr>
    </w:p>
    <w:p w14:paraId="69C7C1E3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In the end, we use the </w:t>
      </w:r>
      <w:proofErr w:type="gramStart"/>
      <w:r>
        <w:rPr>
          <w:rStyle w:val="rnthl"/>
          <w:rFonts w:ascii="Courier New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begin(</w:t>
      </w:r>
      <w:proofErr w:type="gramEnd"/>
      <w:r>
        <w:rPr>
          <w:rStyle w:val="rnthl"/>
          <w:rFonts w:ascii="Courier New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)</w:t>
      </w:r>
      <w:r>
        <w:rPr>
          <w:rFonts w:ascii="Arial" w:hAnsi="Arial" w:cs="Arial"/>
          <w:color w:val="3A3A3A"/>
          <w:sz w:val="27"/>
          <w:szCs w:val="27"/>
        </w:rPr>
        <w:t> method on the </w:t>
      </w:r>
      <w:r>
        <w:rPr>
          <w:rStyle w:val="rnthl"/>
          <w:rFonts w:ascii="Courier New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server</w:t>
      </w:r>
      <w:r>
        <w:rPr>
          <w:rFonts w:ascii="Arial" w:hAnsi="Arial" w:cs="Arial"/>
          <w:color w:val="3A3A3A"/>
          <w:sz w:val="27"/>
          <w:szCs w:val="27"/>
        </w:rPr>
        <w:t> object, so that the server starts listening for incoming clients.</w:t>
      </w:r>
    </w:p>
    <w:p w14:paraId="2F661C6C" w14:textId="77777777" w:rsidR="00AC2413" w:rsidRDefault="00AC2413" w:rsidP="00AC241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</w:p>
    <w:p w14:paraId="7B5D37D8" w14:textId="77777777" w:rsidR="00AC2413" w:rsidRDefault="00AC2413" w:rsidP="00AC2413">
      <w:pPr>
        <w:pStyle w:val="HTMLPreformatted"/>
        <w:shd w:val="clear" w:color="auto" w:fill="F5F2F0"/>
        <w:rPr>
          <w:rFonts w:ascii="Consolas" w:hAnsi="Consolas"/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server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begin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();</w:t>
      </w:r>
    </w:p>
    <w:p w14:paraId="423446CA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</w:rPr>
      </w:pPr>
    </w:p>
    <w:p w14:paraId="6A8C8DD2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Because this is an asynchronous web server, you can define all the requests in the </w:t>
      </w:r>
      <w:proofErr w:type="gramStart"/>
      <w:r>
        <w:rPr>
          <w:rStyle w:val="rnthl"/>
          <w:rFonts w:ascii="Courier New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setup(</w:t>
      </w:r>
      <w:proofErr w:type="gramEnd"/>
      <w:r>
        <w:rPr>
          <w:rStyle w:val="rnthl"/>
          <w:rFonts w:ascii="Courier New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)</w:t>
      </w:r>
      <w:r>
        <w:rPr>
          <w:rFonts w:ascii="Arial" w:hAnsi="Arial" w:cs="Arial"/>
          <w:color w:val="3A3A3A"/>
          <w:sz w:val="27"/>
          <w:szCs w:val="27"/>
        </w:rPr>
        <w:t>. Then, you can add other code to the </w:t>
      </w:r>
      <w:proofErr w:type="gramStart"/>
      <w:r>
        <w:rPr>
          <w:rStyle w:val="rnthl"/>
          <w:rFonts w:ascii="Courier New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loop(</w:t>
      </w:r>
      <w:proofErr w:type="gramEnd"/>
      <w:r>
        <w:rPr>
          <w:rStyle w:val="rnthl"/>
          <w:rFonts w:ascii="Courier New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)</w:t>
      </w:r>
      <w:r>
        <w:rPr>
          <w:rFonts w:ascii="Arial" w:hAnsi="Arial" w:cs="Arial"/>
          <w:color w:val="3A3A3A"/>
          <w:sz w:val="27"/>
          <w:szCs w:val="27"/>
        </w:rPr>
        <w:t> while the server is listening for incoming clients.</w:t>
      </w:r>
    </w:p>
    <w:p w14:paraId="2D299459" w14:textId="77777777" w:rsidR="00AC2413" w:rsidRDefault="00AC2413" w:rsidP="00AC2413">
      <w:pPr>
        <w:pStyle w:val="Heading2"/>
        <w:shd w:val="clear" w:color="auto" w:fill="FFFFFF"/>
        <w:spacing w:before="510" w:beforeAutospacing="0" w:after="270" w:afterAutospacing="0" w:line="312" w:lineRule="atLeast"/>
        <w:rPr>
          <w:rFonts w:ascii="Arial" w:hAnsi="Arial" w:cs="Arial"/>
          <w:color w:val="3A3A3A"/>
          <w:sz w:val="54"/>
          <w:szCs w:val="54"/>
        </w:rPr>
      </w:pPr>
      <w:r>
        <w:rPr>
          <w:rFonts w:ascii="Arial" w:hAnsi="Arial" w:cs="Arial"/>
          <w:color w:val="3A3A3A"/>
          <w:sz w:val="54"/>
          <w:szCs w:val="54"/>
        </w:rPr>
        <w:t>Uploading Code and Files</w:t>
      </w:r>
    </w:p>
    <w:p w14:paraId="2F2CD2C1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Save the code as </w:t>
      </w:r>
      <w:r>
        <w:rPr>
          <w:rStyle w:val="Emphasis"/>
          <w:rFonts w:ascii="Arial" w:hAnsi="Arial" w:cs="Arial"/>
          <w:color w:val="3A3A3A"/>
          <w:sz w:val="27"/>
          <w:szCs w:val="27"/>
          <w:bdr w:val="none" w:sz="0" w:space="0" w:color="auto" w:frame="1"/>
        </w:rPr>
        <w:t>Async_ESP32_Web_Server</w:t>
      </w:r>
      <w:r>
        <w:rPr>
          <w:rFonts w:ascii="Arial" w:hAnsi="Arial" w:cs="Arial"/>
          <w:color w:val="3A3A3A"/>
          <w:sz w:val="27"/>
          <w:szCs w:val="27"/>
        </w:rPr>
        <w:t> or </w:t>
      </w:r>
      <w:hyperlink r:id="rId26" w:tgtFrame="_blank" w:history="1">
        <w:r>
          <w:rPr>
            <w:rStyle w:val="Hyperlink"/>
            <w:rFonts w:ascii="Arial" w:hAnsi="Arial" w:cs="Arial"/>
            <w:color w:val="1B78E2"/>
            <w:sz w:val="27"/>
            <w:szCs w:val="27"/>
            <w:bdr w:val="none" w:sz="0" w:space="0" w:color="auto" w:frame="1"/>
          </w:rPr>
          <w:t>download all the project files here</w:t>
        </w:r>
      </w:hyperlink>
      <w:r>
        <w:rPr>
          <w:rFonts w:ascii="Arial" w:hAnsi="Arial" w:cs="Arial"/>
          <w:color w:val="3A3A3A"/>
          <w:sz w:val="27"/>
          <w:szCs w:val="27"/>
        </w:rPr>
        <w:t>. Go to </w:t>
      </w:r>
      <w:r>
        <w:rPr>
          <w:rStyle w:val="Strong"/>
          <w:rFonts w:ascii="Arial" w:hAnsi="Arial" w:cs="Arial"/>
          <w:color w:val="3A3A3A"/>
          <w:sz w:val="27"/>
          <w:szCs w:val="27"/>
          <w:bdr w:val="none" w:sz="0" w:space="0" w:color="auto" w:frame="1"/>
        </w:rPr>
        <w:t>Sketch</w:t>
      </w:r>
      <w:r>
        <w:rPr>
          <w:rFonts w:ascii="Arial" w:hAnsi="Arial" w:cs="Arial"/>
          <w:color w:val="3A3A3A"/>
          <w:sz w:val="27"/>
          <w:szCs w:val="27"/>
        </w:rPr>
        <w:t> &gt; </w:t>
      </w:r>
      <w:r>
        <w:rPr>
          <w:rStyle w:val="Strong"/>
          <w:rFonts w:ascii="Arial" w:hAnsi="Arial" w:cs="Arial"/>
          <w:color w:val="3A3A3A"/>
          <w:sz w:val="27"/>
          <w:szCs w:val="27"/>
          <w:bdr w:val="none" w:sz="0" w:space="0" w:color="auto" w:frame="1"/>
        </w:rPr>
        <w:t>Show Sketch Folder</w:t>
      </w:r>
      <w:r>
        <w:rPr>
          <w:rFonts w:ascii="Arial" w:hAnsi="Arial" w:cs="Arial"/>
          <w:color w:val="3A3A3A"/>
          <w:sz w:val="27"/>
          <w:szCs w:val="27"/>
        </w:rPr>
        <w:t>, and create a folder called </w:t>
      </w:r>
      <w:r>
        <w:rPr>
          <w:rStyle w:val="Strong"/>
          <w:rFonts w:ascii="Arial" w:hAnsi="Arial" w:cs="Arial"/>
          <w:color w:val="3A3A3A"/>
          <w:sz w:val="27"/>
          <w:szCs w:val="27"/>
          <w:bdr w:val="none" w:sz="0" w:space="0" w:color="auto" w:frame="1"/>
        </w:rPr>
        <w:t>data</w:t>
      </w:r>
      <w:r>
        <w:rPr>
          <w:rFonts w:ascii="Arial" w:hAnsi="Arial" w:cs="Arial"/>
          <w:color w:val="3A3A3A"/>
          <w:sz w:val="27"/>
          <w:szCs w:val="27"/>
        </w:rPr>
        <w:t>. Inside that folder you should save the HTML and CSS files.</w:t>
      </w:r>
    </w:p>
    <w:p w14:paraId="659E0755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</w:rPr>
      </w:pPr>
    </w:p>
    <w:p w14:paraId="7A8C442F" w14:textId="77777777" w:rsidR="00AC2413" w:rsidRDefault="00AC2413" w:rsidP="00AC2413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 xml:space="preserve">Then, upload the code to your ESP32 board. Make sure you have the right board and COM port selected. Also, make sure </w:t>
      </w:r>
      <w:proofErr w:type="gramStart"/>
      <w:r>
        <w:rPr>
          <w:rFonts w:ascii="Arial" w:hAnsi="Arial" w:cs="Arial"/>
          <w:color w:val="3A3A3A"/>
          <w:sz w:val="27"/>
          <w:szCs w:val="27"/>
        </w:rPr>
        <w:t>you’ve</w:t>
      </w:r>
      <w:proofErr w:type="gramEnd"/>
      <w:r>
        <w:rPr>
          <w:rFonts w:ascii="Arial" w:hAnsi="Arial" w:cs="Arial"/>
          <w:color w:val="3A3A3A"/>
          <w:sz w:val="27"/>
          <w:szCs w:val="27"/>
        </w:rPr>
        <w:t xml:space="preserve"> added your networks credentials to the code.</w:t>
      </w:r>
    </w:p>
    <w:p w14:paraId="7220A606" w14:textId="77777777" w:rsidR="00AC2413" w:rsidRDefault="00AC2413" w:rsidP="00AC2413">
      <w:pPr>
        <w:shd w:val="clear" w:color="auto" w:fill="FFFFFF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noProof/>
          <w:color w:val="3A3A3A"/>
          <w:sz w:val="27"/>
          <w:szCs w:val="27"/>
          <w:lang w:val="es-419" w:eastAsia="es-419"/>
        </w:rPr>
        <w:drawing>
          <wp:inline distT="0" distB="0" distL="0" distR="0" wp14:anchorId="428F5F6B" wp14:editId="114C73BA">
            <wp:extent cx="323850" cy="276225"/>
            <wp:effectExtent l="0" t="0" r="0" b="9525"/>
            <wp:docPr id="21" name="Picture 21" descr="https://i0.wp.com/randomnerdtutorials.com/wp-content/uploads/2016/12/arduino-ide-upload-button.png?resize=34%2C29&amp;quality=100&amp;strip=all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0.wp.com/randomnerdtutorials.com/wp-content/uploads/2016/12/arduino-ide-upload-button.png?resize=34%2C29&amp;quality=100&amp;strip=all&amp;ssl=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E2432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After uploading the code, you need to upload the files. Go to </w:t>
      </w:r>
      <w:r>
        <w:rPr>
          <w:rStyle w:val="Strong"/>
          <w:rFonts w:ascii="Arial" w:hAnsi="Arial" w:cs="Arial"/>
          <w:color w:val="3A3A3A"/>
          <w:sz w:val="27"/>
          <w:szCs w:val="27"/>
          <w:bdr w:val="none" w:sz="0" w:space="0" w:color="auto" w:frame="1"/>
        </w:rPr>
        <w:t>Tools </w:t>
      </w:r>
      <w:r>
        <w:rPr>
          <w:rFonts w:ascii="Arial" w:hAnsi="Arial" w:cs="Arial"/>
          <w:color w:val="3A3A3A"/>
          <w:sz w:val="27"/>
          <w:szCs w:val="27"/>
        </w:rPr>
        <w:t>&gt; </w:t>
      </w:r>
      <w:r>
        <w:rPr>
          <w:rStyle w:val="Strong"/>
          <w:rFonts w:ascii="Arial" w:hAnsi="Arial" w:cs="Arial"/>
          <w:color w:val="3A3A3A"/>
          <w:sz w:val="27"/>
          <w:szCs w:val="27"/>
          <w:bdr w:val="none" w:sz="0" w:space="0" w:color="auto" w:frame="1"/>
        </w:rPr>
        <w:t>ESP32 Data Sketch Upload</w:t>
      </w:r>
      <w:r>
        <w:rPr>
          <w:rFonts w:ascii="Arial" w:hAnsi="Arial" w:cs="Arial"/>
          <w:color w:val="3A3A3A"/>
          <w:sz w:val="27"/>
          <w:szCs w:val="27"/>
        </w:rPr>
        <w:t> and wait for the files to be uploaded.</w:t>
      </w:r>
    </w:p>
    <w:p w14:paraId="0D0F8149" w14:textId="77777777" w:rsidR="00AC2413" w:rsidRDefault="00AC2413" w:rsidP="00AC2413">
      <w:pPr>
        <w:shd w:val="clear" w:color="auto" w:fill="FFFFFF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noProof/>
          <w:color w:val="3A3A3A"/>
          <w:sz w:val="27"/>
          <w:szCs w:val="27"/>
          <w:lang w:val="es-419" w:eastAsia="es-419"/>
        </w:rPr>
        <w:drawing>
          <wp:inline distT="0" distB="0" distL="0" distR="0" wp14:anchorId="3D00509B" wp14:editId="50212053">
            <wp:extent cx="2834640" cy="182880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F8F4F" w14:textId="77777777" w:rsidR="00AC2413" w:rsidRDefault="00AC2413" w:rsidP="00AC2413">
      <w:pPr>
        <w:shd w:val="clear" w:color="auto" w:fill="FFFFFF"/>
        <w:rPr>
          <w:rFonts w:ascii="Arial" w:hAnsi="Arial" w:cs="Arial"/>
          <w:color w:val="3A3A3A"/>
          <w:sz w:val="27"/>
          <w:szCs w:val="27"/>
        </w:rPr>
      </w:pPr>
    </w:p>
    <w:p w14:paraId="69898F9B" w14:textId="77777777" w:rsidR="00AC2413" w:rsidRDefault="00AC2413" w:rsidP="00AC24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lastRenderedPageBreak/>
        <w:t>When everything is successfully uploaded, open the Serial Monitor at a baud rate of 115200. Press the ESP32 “</w:t>
      </w:r>
      <w:r>
        <w:rPr>
          <w:rStyle w:val="Strong"/>
          <w:rFonts w:ascii="Arial" w:hAnsi="Arial" w:cs="Arial"/>
          <w:color w:val="3A3A3A"/>
          <w:sz w:val="27"/>
          <w:szCs w:val="27"/>
          <w:bdr w:val="none" w:sz="0" w:space="0" w:color="auto" w:frame="1"/>
        </w:rPr>
        <w:t>ENABLE</w:t>
      </w:r>
      <w:r>
        <w:rPr>
          <w:rFonts w:ascii="Arial" w:hAnsi="Arial" w:cs="Arial"/>
          <w:color w:val="3A3A3A"/>
          <w:sz w:val="27"/>
          <w:szCs w:val="27"/>
        </w:rPr>
        <w:t>” button, and it should print the ESP32 IP address.</w:t>
      </w:r>
    </w:p>
    <w:p w14:paraId="5D571934" w14:textId="77777777" w:rsidR="00AC2413" w:rsidRDefault="00AC2413" w:rsidP="00AC2413">
      <w:pPr>
        <w:shd w:val="clear" w:color="auto" w:fill="FFFFFF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noProof/>
          <w:color w:val="3A3A3A"/>
          <w:sz w:val="27"/>
          <w:szCs w:val="27"/>
          <w:lang w:val="es-419" w:eastAsia="es-419"/>
        </w:rPr>
        <w:drawing>
          <wp:inline distT="0" distB="0" distL="0" distR="0" wp14:anchorId="21E1FE13" wp14:editId="75DCE448">
            <wp:extent cx="4371975" cy="2757239"/>
            <wp:effectExtent l="0" t="0" r="0" b="5080"/>
            <wp:docPr id="19" name="Picture 19" descr="https://i2.wp.com/randomnerdtutorials.com/wp-content/uploads/2018/10/esp32-ip-address.png?resize=574%2C362&amp;quality=100&amp;strip=all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2.wp.com/randomnerdtutorials.com/wp-content/uploads/2018/10/esp32-ip-address.png?resize=574%2C362&amp;quality=100&amp;strip=all&amp;ssl=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902" cy="276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ECF4E" w14:textId="77777777" w:rsidR="00AC2413" w:rsidRDefault="00AC2413" w:rsidP="00AC2413">
      <w:pPr>
        <w:pStyle w:val="Heading2"/>
        <w:shd w:val="clear" w:color="auto" w:fill="FFFFFF"/>
        <w:spacing w:before="510" w:beforeAutospacing="0" w:after="270" w:afterAutospacing="0" w:line="312" w:lineRule="atLeast"/>
        <w:rPr>
          <w:rFonts w:ascii="Arial" w:hAnsi="Arial" w:cs="Arial"/>
          <w:color w:val="3A3A3A"/>
          <w:sz w:val="54"/>
          <w:szCs w:val="54"/>
        </w:rPr>
      </w:pPr>
      <w:r>
        <w:rPr>
          <w:rFonts w:ascii="Arial" w:hAnsi="Arial" w:cs="Arial"/>
          <w:color w:val="3A3A3A"/>
          <w:sz w:val="54"/>
          <w:szCs w:val="54"/>
        </w:rPr>
        <w:t>Demonstration</w:t>
      </w:r>
    </w:p>
    <w:p w14:paraId="4313E75C" w14:textId="77777777" w:rsidR="00AC2413" w:rsidRDefault="00AC2413" w:rsidP="00AC2413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Open your browser and type the ESP32 IP address. Press the ON and OFF buttons to control the ESP32 on-board LED. Also, check that the GPIO state is being updated correctly.</w:t>
      </w:r>
    </w:p>
    <w:p w14:paraId="6D9F905B" w14:textId="77777777" w:rsidR="00AC2413" w:rsidRDefault="00AC2413" w:rsidP="00AC2413">
      <w:pPr>
        <w:shd w:val="clear" w:color="auto" w:fill="FFFFFF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noProof/>
          <w:color w:val="3A3A3A"/>
          <w:sz w:val="27"/>
          <w:szCs w:val="27"/>
          <w:lang w:val="es-419" w:eastAsia="es-419"/>
        </w:rPr>
        <w:drawing>
          <wp:inline distT="0" distB="0" distL="0" distR="0" wp14:anchorId="362EA601" wp14:editId="36A333FA">
            <wp:extent cx="3400425" cy="1913766"/>
            <wp:effectExtent l="0" t="0" r="0" b="0"/>
            <wp:docPr id="17" name="Picture 17" descr="https://i2.wp.com/randomnerdtutorials.com/wp-content/uploads/2018/10/esp32-web-server-spiffs-example.jpg?resize=828%2C466&amp;quality=100&amp;strip=all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2.wp.com/randomnerdtutorials.com/wp-content/uploads/2018/10/esp32-web-server-spiffs-example.jpg?resize=828%2C466&amp;quality=100&amp;strip=all&amp;ssl=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481" cy="192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1EE65" w14:textId="77777777" w:rsidR="00CD1201" w:rsidRDefault="00CD1201" w:rsidP="00CD1201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html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</w:t>
      </w:r>
    </w:p>
    <w:p w14:paraId="36D34B92" w14:textId="77777777" w:rsidR="00CD1201" w:rsidRDefault="00CD1201" w:rsidP="00CD1201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head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</w:t>
      </w:r>
    </w:p>
    <w:p w14:paraId="6306E053" w14:textId="77777777" w:rsidR="00CD1201" w:rsidRDefault="00CD1201" w:rsidP="00CD1201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ESP32 Web Server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</w:t>
      </w:r>
    </w:p>
    <w:p w14:paraId="19D8CA83" w14:textId="77777777" w:rsidR="00CD1201" w:rsidRDefault="00CD1201" w:rsidP="00CD1201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head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</w:t>
      </w:r>
    </w:p>
    <w:p w14:paraId="2CDDCED2" w14:textId="77777777" w:rsidR="00CD1201" w:rsidRDefault="00CD1201" w:rsidP="00CD1201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</w:t>
      </w:r>
    </w:p>
    <w:p w14:paraId="54540FDA" w14:textId="77777777" w:rsidR="00CD1201" w:rsidRDefault="00CD1201" w:rsidP="00CD1201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ESP32 Web Server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</w:t>
      </w:r>
    </w:p>
    <w:p w14:paraId="37F0F590" w14:textId="77777777" w:rsidR="00CD1201" w:rsidRDefault="00CD1201" w:rsidP="00CD1201">
      <w:pPr>
        <w:pStyle w:val="HTMLPreformatted"/>
        <w:shd w:val="clear" w:color="auto" w:fill="F5F2F0"/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GPIO state: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strong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%STATE%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strong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&gt;&lt;/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</w:t>
      </w:r>
    </w:p>
    <w:p w14:paraId="32096736" w14:textId="77777777" w:rsidR="00CD1201" w:rsidRDefault="00CD1201" w:rsidP="00CD1201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</w:p>
    <w:p w14:paraId="2DC94A8D" w14:textId="77777777" w:rsidR="00CD1201" w:rsidRDefault="00CD1201" w:rsidP="00CD1201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&gt;&lt;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 xml:space="preserve">a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href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/on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"&gt;&lt;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 xml:space="preserve">button 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class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button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"&gt;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ON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button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&gt;&lt;/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a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&gt;&lt;/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</w:t>
      </w:r>
    </w:p>
    <w:p w14:paraId="1E3DC516" w14:textId="77777777" w:rsidR="00CD1201" w:rsidRDefault="00CD1201" w:rsidP="00CD1201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&gt;&lt;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 xml:space="preserve">a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href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/off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"&gt;&lt;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 xml:space="preserve">button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class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button button2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"&gt;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OFF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button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&gt;&lt;/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a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&gt;&lt;/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</w:t>
      </w:r>
    </w:p>
    <w:p w14:paraId="42BEA9DE" w14:textId="77777777" w:rsidR="00CD1201" w:rsidRDefault="00CD1201" w:rsidP="00CD1201">
      <w:pPr>
        <w:pStyle w:val="HTMLPreformatted"/>
        <w:shd w:val="clear" w:color="auto" w:fill="F5F2F0"/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</w:pPr>
    </w:p>
    <w:p w14:paraId="2787916D" w14:textId="77777777" w:rsidR="00CD1201" w:rsidRDefault="00CD1201" w:rsidP="00CD1201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</w:t>
      </w:r>
    </w:p>
    <w:p w14:paraId="1C05BAC2" w14:textId="333D610F" w:rsidR="00CD1201" w:rsidRPr="007C01C8" w:rsidRDefault="00CD1201" w:rsidP="007C01C8">
      <w:pPr>
        <w:pStyle w:val="HTMLPreformatted"/>
        <w:shd w:val="clear" w:color="auto" w:fill="F5F2F0"/>
        <w:rPr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html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&gt;</w:t>
      </w:r>
    </w:p>
    <w:sectPr w:rsidR="00CD1201" w:rsidRPr="007C01C8" w:rsidSect="001100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235AC"/>
    <w:multiLevelType w:val="multilevel"/>
    <w:tmpl w:val="A00EB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D7384"/>
    <w:multiLevelType w:val="multilevel"/>
    <w:tmpl w:val="C868E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7C36FE"/>
    <w:multiLevelType w:val="multilevel"/>
    <w:tmpl w:val="D95E7D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034BD"/>
    <w:multiLevelType w:val="multilevel"/>
    <w:tmpl w:val="CA0605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C779ED"/>
    <w:multiLevelType w:val="multilevel"/>
    <w:tmpl w:val="B802DA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2179EB"/>
    <w:multiLevelType w:val="multilevel"/>
    <w:tmpl w:val="09124E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A222C"/>
    <w:multiLevelType w:val="multilevel"/>
    <w:tmpl w:val="52B43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E9044B"/>
    <w:multiLevelType w:val="hybridMultilevel"/>
    <w:tmpl w:val="AA04DE9E"/>
    <w:lvl w:ilvl="0" w:tplc="99CA42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0A1"/>
    <w:rsid w:val="000B3750"/>
    <w:rsid w:val="001100A1"/>
    <w:rsid w:val="002C6203"/>
    <w:rsid w:val="003D21DD"/>
    <w:rsid w:val="004C61C9"/>
    <w:rsid w:val="00603BB5"/>
    <w:rsid w:val="00710391"/>
    <w:rsid w:val="007C01C8"/>
    <w:rsid w:val="00AC2413"/>
    <w:rsid w:val="00CA586A"/>
    <w:rsid w:val="00CD1201"/>
    <w:rsid w:val="00DA0610"/>
    <w:rsid w:val="00FA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91F8"/>
  <w15:chartTrackingRefBased/>
  <w15:docId w15:val="{8DDDC5E8-7604-4202-9987-726A5E71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00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10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4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0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100A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10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ntbox">
    <w:name w:val="rntbox"/>
    <w:basedOn w:val="Normal"/>
    <w:rsid w:val="00110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00A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100A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00A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10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00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00A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00A1"/>
  </w:style>
  <w:style w:type="paragraph" w:styleId="ListParagraph">
    <w:name w:val="List Paragraph"/>
    <w:basedOn w:val="Normal"/>
    <w:uiPriority w:val="34"/>
    <w:qFormat/>
    <w:rsid w:val="002C62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24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AC2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styleId="FollowedHyperlink">
    <w:name w:val="FollowedHyperlink"/>
    <w:basedOn w:val="DefaultParagraphFont"/>
    <w:uiPriority w:val="99"/>
    <w:semiHidden/>
    <w:unhideWhenUsed/>
    <w:rsid w:val="00AC2413"/>
    <w:rPr>
      <w:color w:val="800080"/>
      <w:u w:val="single"/>
    </w:rPr>
  </w:style>
  <w:style w:type="character" w:customStyle="1" w:styleId="rnthl">
    <w:name w:val="rnthl"/>
    <w:basedOn w:val="DefaultParagraphFont"/>
    <w:rsid w:val="00AC2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741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589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81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53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12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50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19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04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36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67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42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8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3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870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0046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7704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62984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1735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285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572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673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54229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838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hyperlink" Target="https://github.com/RuiSantosdotme/ESP32-Course/raw/master/code/SPIFFS/ESP32_Async_Web_Server.zi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e-no-dev/AsyncTCP/archive/master.zip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randomnerdtutorials.com/esp32-web-server-spiffs-spi-flash-file-system/" TargetMode="External"/><Relationship Id="rId25" Type="http://schemas.openxmlformats.org/officeDocument/2006/relationships/hyperlink" Target="https://github.com/RuiSantosdotme/ESP32-Course/raw/master/code/SPIFFS/ESP32_Async_Web_Server.zip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github.com/me-no-dev/ESPAsyncWebServer/archive/master.zip" TargetMode="External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hyperlink" Target="https://github.com/esp8266/arduino-esp8266fs-plugin/releases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s://www.w3schools.com/css/default.asp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github.com/RuiSantosdotme/ESP32-Course/raw/master/code/SPIFFS/ESP32_Async_Web_Server.zip" TargetMode="External"/><Relationship Id="rId28" Type="http://schemas.openxmlformats.org/officeDocument/2006/relationships/image" Target="media/image15.png"/><Relationship Id="rId10" Type="http://schemas.openxmlformats.org/officeDocument/2006/relationships/image" Target="media/image5.png"/><Relationship Id="rId19" Type="http://schemas.openxmlformats.org/officeDocument/2006/relationships/hyperlink" Target="https://github.com/me-no-dev/ESPAsyncWebServer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3.png"/><Relationship Id="rId27" Type="http://schemas.openxmlformats.org/officeDocument/2006/relationships/image" Target="media/image14.png"/><Relationship Id="rId30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15</Pages>
  <Words>2459</Words>
  <Characters>14018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Dale Recinos</cp:lastModifiedBy>
  <cp:revision>13</cp:revision>
  <dcterms:created xsi:type="dcterms:W3CDTF">2019-08-24T16:57:00Z</dcterms:created>
  <dcterms:modified xsi:type="dcterms:W3CDTF">2021-06-21T21:03:00Z</dcterms:modified>
</cp:coreProperties>
</file>