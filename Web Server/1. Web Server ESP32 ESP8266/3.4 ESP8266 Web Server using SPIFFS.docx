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F461" w14:textId="23C2BD29" w:rsidR="005B191E" w:rsidRDefault="005B191E">
      <w:r>
        <w:fldChar w:fldCharType="begin"/>
      </w:r>
      <w:r>
        <w:instrText xml:space="preserve"> HYPERLINK "https://randomnerdtutorials.com/esp8266-web-server-spiffs-nodemcu/" </w:instrText>
      </w:r>
      <w:r>
        <w:fldChar w:fldCharType="separate"/>
      </w:r>
      <w:r>
        <w:rPr>
          <w:rStyle w:val="Hyperlink"/>
        </w:rPr>
        <w:t>https://randomnerdtutorials.com/esp8266-web-server-spiffs-nodemcu/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17146D" w14:paraId="76E32052" w14:textId="77777777" w:rsidTr="0017146D">
        <w:tc>
          <w:tcPr>
            <w:tcW w:w="3865" w:type="dxa"/>
          </w:tcPr>
          <w:p w14:paraId="24003761" w14:textId="16EC0C3F" w:rsidR="0017146D" w:rsidRDefault="0017146D">
            <w:r>
              <w:rPr>
                <w:noProof/>
                <w:lang w:val="es-419" w:eastAsia="es-419"/>
              </w:rPr>
              <w:drawing>
                <wp:inline distT="0" distB="0" distL="0" distR="0" wp14:anchorId="789E79FE" wp14:editId="72BAEC72">
                  <wp:extent cx="2088397" cy="29337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977" cy="294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0F943DFE" w14:textId="77777777" w:rsidR="0017146D" w:rsidRDefault="0017146D" w:rsidP="0017146D"/>
          <w:p w14:paraId="451AF54B" w14:textId="77777777" w:rsidR="0017146D" w:rsidRPr="005B191E" w:rsidRDefault="0017146D" w:rsidP="0017146D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The web server controls an LED connected to the ESP8266 GPIO 2. This is the ESP8266 on-board LED. You can control any other </w:t>
            </w:r>
            <w:proofErr w:type="gramStart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GPIO;</w:t>
            </w:r>
            <w:proofErr w:type="gramEnd"/>
          </w:p>
          <w:p w14:paraId="364104AE" w14:textId="77777777" w:rsidR="0017146D" w:rsidRPr="005B191E" w:rsidRDefault="0017146D" w:rsidP="0017146D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The web server page shows two buttons: ON and OFF – to turn GPIO 2 on and </w:t>
            </w:r>
            <w:proofErr w:type="gramStart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off;</w:t>
            </w:r>
            <w:proofErr w:type="gramEnd"/>
          </w:p>
          <w:p w14:paraId="775D5728" w14:textId="4C30BFAA" w:rsidR="0017146D" w:rsidRDefault="0017146D" w:rsidP="0017146D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The web server page also shows the current GPIO </w:t>
            </w:r>
            <w:proofErr w:type="gramStart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state;</w:t>
            </w:r>
            <w:proofErr w:type="gramEnd"/>
          </w:p>
          <w:p w14:paraId="0535ADD6" w14:textId="77777777" w:rsidR="0017146D" w:rsidRPr="005B191E" w:rsidRDefault="0017146D" w:rsidP="0017146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p w14:paraId="3759461A" w14:textId="52E59277" w:rsidR="0017146D" w:rsidRDefault="0017146D" w:rsidP="0017146D">
            <w:proofErr w:type="gramStart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You’ll</w:t>
            </w:r>
            <w:proofErr w:type="gramEnd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 also use a BME280 sensor to display sensor readings (temperature, humidity, and pressure).</w:t>
            </w:r>
          </w:p>
        </w:tc>
      </w:tr>
    </w:tbl>
    <w:p w14:paraId="199509E2" w14:textId="77777777" w:rsidR="005B191E" w:rsidRDefault="005B191E"/>
    <w:p w14:paraId="05A8E1BF" w14:textId="111BACDE" w:rsidR="005B191E" w:rsidRPr="005B191E" w:rsidRDefault="005B191E" w:rsidP="005B191E">
      <w:pPr>
        <w:shd w:val="clear" w:color="auto" w:fill="FFFFFF"/>
        <w:spacing w:before="510" w:after="150" w:line="312" w:lineRule="atLeast"/>
        <w:outlineLvl w:val="2"/>
        <w:rPr>
          <w:rFonts w:ascii="Arial" w:eastAsia="Times New Roman" w:hAnsi="Arial" w:cs="Arial"/>
          <w:b/>
          <w:bCs/>
          <w:color w:val="3A3A3A"/>
          <w:sz w:val="44"/>
          <w:szCs w:val="44"/>
        </w:rPr>
      </w:pPr>
      <w:r w:rsidRPr="005B191E">
        <w:rPr>
          <w:rFonts w:ascii="Arial" w:eastAsia="Times New Roman" w:hAnsi="Arial" w:cs="Arial"/>
          <w:b/>
          <w:bCs/>
          <w:color w:val="3A3A3A"/>
          <w:sz w:val="44"/>
          <w:szCs w:val="44"/>
        </w:rPr>
        <w:t>Installing Libraries</w:t>
      </w:r>
    </w:p>
    <w:p w14:paraId="1183BAB5" w14:textId="089E4A93" w:rsidR="005B191E" w:rsidRDefault="005B191E" w:rsidP="001714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One of the easiest ways to build a web server using files from the filesystem is using the </w:t>
      </w:r>
      <w:hyperlink r:id="rId6" w:tgtFrame="_blank" w:history="1">
        <w:proofErr w:type="spellStart"/>
        <w:r w:rsidRPr="0017146D">
          <w:rPr>
            <w:rFonts w:ascii="Arial" w:eastAsia="Times New Roman" w:hAnsi="Arial" w:cs="Arial"/>
            <w:color w:val="1B78E2"/>
            <w:sz w:val="27"/>
            <w:szCs w:val="27"/>
            <w:highlight w:val="yellow"/>
            <w:u w:val="single"/>
            <w:bdr w:val="none" w:sz="0" w:space="0" w:color="auto" w:frame="1"/>
          </w:rPr>
          <w:t>ESPAsyncWebServer</w:t>
        </w:r>
        <w:proofErr w:type="spellEnd"/>
        <w:r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 </w:t>
        </w:r>
      </w:hyperlink>
      <w:r w:rsidR="0017146D">
        <w:rPr>
          <w:rFonts w:ascii="Arial" w:eastAsia="Times New Roman" w:hAnsi="Arial" w:cs="Arial"/>
          <w:color w:val="3A3A3A"/>
          <w:sz w:val="27"/>
          <w:szCs w:val="27"/>
        </w:rPr>
        <w:t xml:space="preserve">and </w:t>
      </w:r>
      <w:proofErr w:type="spellStart"/>
      <w:r w:rsidR="0017146D" w:rsidRPr="0017146D">
        <w:rPr>
          <w:rFonts w:ascii="Arial" w:eastAsia="Times New Roman" w:hAnsi="Arial" w:cs="Arial"/>
          <w:b/>
          <w:bCs/>
          <w:color w:val="3A3A3A"/>
          <w:sz w:val="30"/>
          <w:szCs w:val="30"/>
          <w:highlight w:val="yellow"/>
        </w:rPr>
        <w:t>ESPAsyncTCP</w:t>
      </w:r>
      <w:proofErr w:type="spellEnd"/>
      <w:r w:rsidR="0017146D"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r w:rsidR="0017146D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librar</w:t>
      </w:r>
      <w:r w:rsidR="0017146D">
        <w:rPr>
          <w:rFonts w:ascii="Arial" w:eastAsia="Times New Roman" w:hAnsi="Arial" w:cs="Arial"/>
          <w:color w:val="3A3A3A"/>
          <w:sz w:val="27"/>
          <w:szCs w:val="27"/>
        </w:rPr>
        <w:t xml:space="preserve">ies, they are not available 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through the Arduino IDE libraries manager. </w:t>
      </w:r>
      <w:r w:rsidR="00322311">
        <w:rPr>
          <w:rFonts w:ascii="Arial" w:eastAsia="Times New Roman" w:hAnsi="Arial" w:cs="Arial"/>
          <w:color w:val="3A3A3A"/>
          <w:sz w:val="27"/>
          <w:szCs w:val="27"/>
        </w:rPr>
        <w:t>F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ollow the next steps to install the librar</w:t>
      </w:r>
      <w:r w:rsidR="00322311">
        <w:rPr>
          <w:rFonts w:ascii="Arial" w:eastAsia="Times New Roman" w:hAnsi="Arial" w:cs="Arial"/>
          <w:color w:val="3A3A3A"/>
          <w:sz w:val="27"/>
          <w:szCs w:val="27"/>
        </w:rPr>
        <w:t>ies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:</w:t>
      </w:r>
    </w:p>
    <w:p w14:paraId="39A9EFC5" w14:textId="77777777" w:rsidR="0017146D" w:rsidRPr="005B191E" w:rsidRDefault="0017146D" w:rsidP="001714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59E6383" w14:textId="4E192CDF" w:rsidR="005B191E" w:rsidRPr="005B191E" w:rsidRDefault="00322311" w:rsidP="005B19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7" w:tgtFrame="_blank" w:history="1">
        <w:r w:rsidR="005B191E"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Click here to download the </w:t>
        </w:r>
        <w:proofErr w:type="spellStart"/>
        <w:r w:rsidR="005B191E"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ESPAsyncWebServer</w:t>
        </w:r>
        <w:proofErr w:type="spellEnd"/>
        <w:r w:rsidR="005B191E"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library</w:t>
        </w:r>
      </w:hyperlink>
      <w:r w:rsidR="005B191E"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. </w:t>
      </w:r>
    </w:p>
    <w:p w14:paraId="285C3D15" w14:textId="77777777" w:rsidR="005B191E" w:rsidRPr="005B191E" w:rsidRDefault="005B191E" w:rsidP="005B19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Unzip the .zip folder and you should get </w:t>
      </w:r>
      <w:proofErr w:type="spell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ESPAsyncWebServer</w:t>
      </w:r>
      <w:proofErr w:type="spellEnd"/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-master </w:t>
      </w:r>
      <w:proofErr w:type="gram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folder</w:t>
      </w:r>
      <w:proofErr w:type="gramEnd"/>
    </w:p>
    <w:p w14:paraId="75A013B6" w14:textId="77777777" w:rsidR="005B191E" w:rsidRPr="005B191E" w:rsidRDefault="005B191E" w:rsidP="005B19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Rename your folder from </w:t>
      </w:r>
      <w:del w:id="0" w:author="Unknown">
        <w:r w:rsidRPr="005B191E">
          <w:rPr>
            <w:rFonts w:ascii="Arial" w:eastAsia="Times New Roman" w:hAnsi="Arial" w:cs="Arial"/>
            <w:color w:val="3A3A3A"/>
            <w:sz w:val="27"/>
            <w:szCs w:val="27"/>
            <w:bdr w:val="none" w:sz="0" w:space="0" w:color="auto" w:frame="1"/>
          </w:rPr>
          <w:delText>ESPAsyncWebServer-master</w:delText>
        </w:r>
      </w:del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 to </w:t>
      </w:r>
      <w:proofErr w:type="spell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ESPAsyncWebServer</w:t>
      </w:r>
      <w:proofErr w:type="spellEnd"/>
    </w:p>
    <w:p w14:paraId="19211917" w14:textId="36DB37B6" w:rsidR="005B191E" w:rsidRDefault="005B191E" w:rsidP="005B19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Move the </w:t>
      </w:r>
      <w:proofErr w:type="spell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ESPAsyncWebServer</w:t>
      </w:r>
      <w:proofErr w:type="spellEnd"/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 folder to your Arduino IDE installation libraries </w:t>
      </w:r>
      <w:proofErr w:type="gram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folder</w:t>
      </w:r>
      <w:proofErr w:type="gramEnd"/>
    </w:p>
    <w:p w14:paraId="12F50CA6" w14:textId="77777777" w:rsidR="0017146D" w:rsidRPr="005B191E" w:rsidRDefault="0017146D" w:rsidP="001714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14:paraId="25CC5775" w14:textId="5DF2F360" w:rsidR="005B191E" w:rsidRDefault="005B191E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Alternatively, you can go to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Sketch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 &gt;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Include Library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 &gt;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.zip Library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 and select the previously downloaded library.</w:t>
      </w:r>
    </w:p>
    <w:p w14:paraId="4C6F971F" w14:textId="77777777" w:rsidR="0017146D" w:rsidRPr="005B191E" w:rsidRDefault="0017146D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8DD688C" w14:textId="3B9F9CE1" w:rsidR="005B191E" w:rsidRPr="00322311" w:rsidRDefault="005B191E" w:rsidP="00322311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3A3A3A"/>
          <w:sz w:val="30"/>
          <w:szCs w:val="30"/>
        </w:rPr>
      </w:pPr>
      <w:r w:rsidRPr="005B191E">
        <w:rPr>
          <w:rFonts w:ascii="Arial" w:eastAsia="Times New Roman" w:hAnsi="Arial" w:cs="Arial"/>
          <w:b/>
          <w:bCs/>
          <w:color w:val="3A3A3A"/>
          <w:sz w:val="30"/>
          <w:szCs w:val="30"/>
        </w:rPr>
        <w:t>Installing the </w:t>
      </w:r>
      <w:proofErr w:type="spellStart"/>
      <w:r w:rsidRPr="005B191E">
        <w:rPr>
          <w:rFonts w:ascii="Arial" w:eastAsia="Times New Roman" w:hAnsi="Arial" w:cs="Arial"/>
          <w:b/>
          <w:bCs/>
          <w:color w:val="3A3A3A"/>
          <w:sz w:val="30"/>
          <w:szCs w:val="30"/>
        </w:rPr>
        <w:t>ESPAsyncTCP</w:t>
      </w:r>
      <w:proofErr w:type="spellEnd"/>
    </w:p>
    <w:p w14:paraId="7100AE74" w14:textId="77777777" w:rsidR="005B191E" w:rsidRPr="005B191E" w:rsidRDefault="00322311" w:rsidP="005B19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8" w:tgtFrame="_blank" w:history="1">
        <w:r w:rsidR="005B191E"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Click here to download the </w:t>
        </w:r>
        <w:proofErr w:type="spellStart"/>
        <w:r w:rsidR="005B191E"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ESPAsyncTCP</w:t>
        </w:r>
        <w:proofErr w:type="spellEnd"/>
        <w:r w:rsidR="005B191E"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library</w:t>
        </w:r>
      </w:hyperlink>
      <w:r w:rsidR="005B191E" w:rsidRPr="005B191E">
        <w:rPr>
          <w:rFonts w:ascii="Arial" w:eastAsia="Times New Roman" w:hAnsi="Arial" w:cs="Arial"/>
          <w:color w:val="3A3A3A"/>
          <w:sz w:val="27"/>
          <w:szCs w:val="27"/>
        </w:rPr>
        <w:t>. You should have a .zip folder in your Downloads folder</w:t>
      </w:r>
    </w:p>
    <w:p w14:paraId="4231920D" w14:textId="77777777" w:rsidR="005B191E" w:rsidRPr="005B191E" w:rsidRDefault="005B191E" w:rsidP="005B19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Unzip the .zip folder and you should get </w:t>
      </w:r>
      <w:proofErr w:type="spell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ESPAsyncTCP</w:t>
      </w:r>
      <w:proofErr w:type="spellEnd"/>
      <w:r w:rsidRPr="005B191E">
        <w:rPr>
          <w:rFonts w:ascii="Arial" w:eastAsia="Times New Roman" w:hAnsi="Arial" w:cs="Arial"/>
          <w:color w:val="3A3A3A"/>
          <w:sz w:val="27"/>
          <w:szCs w:val="27"/>
        </w:rPr>
        <w:t>-master folder</w:t>
      </w:r>
    </w:p>
    <w:p w14:paraId="02BCC495" w14:textId="77777777" w:rsidR="005B191E" w:rsidRPr="005B191E" w:rsidRDefault="005B191E" w:rsidP="005B19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Rename your folder from </w:t>
      </w:r>
      <w:del w:id="1" w:author="Unknown">
        <w:r w:rsidRPr="005B191E">
          <w:rPr>
            <w:rFonts w:ascii="Arial" w:eastAsia="Times New Roman" w:hAnsi="Arial" w:cs="Arial"/>
            <w:color w:val="3A3A3A"/>
            <w:sz w:val="27"/>
            <w:szCs w:val="27"/>
            <w:bdr w:val="none" w:sz="0" w:space="0" w:color="auto" w:frame="1"/>
          </w:rPr>
          <w:delText>ESPAsyncTCP-master</w:delText>
        </w:r>
      </w:del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 to </w:t>
      </w:r>
      <w:proofErr w:type="spell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ESPAsyncTCP</w:t>
      </w:r>
      <w:proofErr w:type="spellEnd"/>
    </w:p>
    <w:p w14:paraId="1ECE4306" w14:textId="77777777" w:rsidR="005B191E" w:rsidRPr="005B191E" w:rsidRDefault="005B191E" w:rsidP="005B19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Move the </w:t>
      </w:r>
      <w:proofErr w:type="spell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ESPAsyncTCP</w:t>
      </w:r>
      <w:proofErr w:type="spellEnd"/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 folder to your Arduino IDE installation libraries folder</w:t>
      </w:r>
    </w:p>
    <w:p w14:paraId="69EE0E2D" w14:textId="77777777" w:rsidR="005B191E" w:rsidRPr="005B191E" w:rsidRDefault="005B191E" w:rsidP="005B19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Finally, re-open your Arduino IDE</w:t>
      </w:r>
    </w:p>
    <w:p w14:paraId="6CA2D2C0" w14:textId="77777777" w:rsidR="005B191E" w:rsidRDefault="005B191E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3D7BFA00" w14:textId="77777777" w:rsidR="005B191E" w:rsidRPr="005B191E" w:rsidRDefault="005B191E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Alternatively, you can go to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Sketch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 &gt;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Include Library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 &gt;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.zip Library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 and select the previously downloaded library.</w:t>
      </w:r>
    </w:p>
    <w:p w14:paraId="58329B5B" w14:textId="77777777" w:rsidR="005B191E" w:rsidRDefault="005B191E" w:rsidP="005B191E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3A3A3A"/>
          <w:sz w:val="30"/>
          <w:szCs w:val="30"/>
        </w:rPr>
      </w:pPr>
    </w:p>
    <w:p w14:paraId="287EC53B" w14:textId="77777777" w:rsidR="005B191E" w:rsidRPr="005B191E" w:rsidRDefault="005B191E" w:rsidP="005B191E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3A3A3A"/>
          <w:sz w:val="30"/>
          <w:szCs w:val="30"/>
        </w:rPr>
      </w:pPr>
      <w:r w:rsidRPr="005B191E">
        <w:rPr>
          <w:rFonts w:ascii="Arial" w:eastAsia="Times New Roman" w:hAnsi="Arial" w:cs="Arial"/>
          <w:b/>
          <w:bCs/>
          <w:color w:val="3A3A3A"/>
          <w:sz w:val="30"/>
          <w:szCs w:val="30"/>
        </w:rPr>
        <w:t>Installing BME280 libraries</w:t>
      </w:r>
    </w:p>
    <w:p w14:paraId="49425E43" w14:textId="3C84DAE7" w:rsidR="005B191E" w:rsidRDefault="005B191E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You can install these libraries through the Arduino IDE Libraries Manager. Go to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Sketch 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Include Libraries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 &gt; </w:t>
      </w:r>
      <w:r w:rsidRPr="005B191E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Manage Libraries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>. Then, search for the libraries’ name to install them.</w:t>
      </w:r>
    </w:p>
    <w:p w14:paraId="456D537F" w14:textId="77777777" w:rsidR="0017146D" w:rsidRPr="005B191E" w:rsidRDefault="0017146D" w:rsidP="001714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E28F8F2" w14:textId="77777777" w:rsidR="0017146D" w:rsidRPr="005B191E" w:rsidRDefault="0017146D" w:rsidP="0017146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9" w:tgtFrame="_blank" w:history="1">
        <w:r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Adafruit_BME280_Library</w:t>
        </w:r>
      </w:hyperlink>
    </w:p>
    <w:p w14:paraId="54E30C2B" w14:textId="77777777" w:rsidR="0017146D" w:rsidRPr="005B191E" w:rsidRDefault="0017146D" w:rsidP="0017146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0" w:tgtFrame="_blank" w:history="1">
        <w:proofErr w:type="spellStart"/>
        <w:r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Adafruit_Sensor</w:t>
        </w:r>
        <w:proofErr w:type="spellEnd"/>
      </w:hyperlink>
    </w:p>
    <w:p w14:paraId="4FCEA3C3" w14:textId="77777777" w:rsidR="0017146D" w:rsidRDefault="0017146D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31B7758" w14:textId="77777777" w:rsidR="0017146D" w:rsidRDefault="0017146D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6"/>
        <w:gridCol w:w="4634"/>
      </w:tblGrid>
      <w:tr w:rsidR="005B191E" w14:paraId="2283EE1F" w14:textId="77777777" w:rsidTr="0017146D">
        <w:tc>
          <w:tcPr>
            <w:tcW w:w="6156" w:type="dxa"/>
          </w:tcPr>
          <w:p w14:paraId="735D4E9E" w14:textId="5E8572D6" w:rsidR="005B191E" w:rsidRDefault="0017146D" w:rsidP="005B191E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object w:dxaOrig="4005" w:dyaOrig="4875" w14:anchorId="00447D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15pt;height:243.8pt" o:ole="">
                  <v:imagedata r:id="rId11" o:title=""/>
                </v:shape>
                <o:OLEObject Type="Embed" ProgID="PBrush" ShapeID="_x0000_i1025" DrawAspect="Content" ObjectID="_1685793685" r:id="rId12"/>
              </w:object>
            </w:r>
          </w:p>
        </w:tc>
        <w:tc>
          <w:tcPr>
            <w:tcW w:w="4634" w:type="dxa"/>
          </w:tcPr>
          <w:p w14:paraId="5D9DE88D" w14:textId="77777777" w:rsidR="005B191E" w:rsidRPr="005B191E" w:rsidRDefault="005B191E" w:rsidP="005B191E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tbl>
            <w:tblPr>
              <w:tblW w:w="4407" w:type="dxa"/>
              <w:tblCellSpacing w:w="15" w:type="dxa"/>
              <w:tblBorders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7"/>
              <w:gridCol w:w="2250"/>
            </w:tblGrid>
            <w:tr w:rsidR="005B191E" w:rsidRPr="005B191E" w14:paraId="02F15832" w14:textId="77777777" w:rsidTr="00BD1BDE">
              <w:trPr>
                <w:tblCellSpacing w:w="15" w:type="dxa"/>
              </w:trPr>
              <w:tc>
                <w:tcPr>
                  <w:tcW w:w="211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EF4B75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BME280</w:t>
                  </w:r>
                </w:p>
              </w:tc>
              <w:tc>
                <w:tcPr>
                  <w:tcW w:w="2205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2E8000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ESP8266</w:t>
                  </w:r>
                </w:p>
              </w:tc>
            </w:tr>
            <w:tr w:rsidR="005B191E" w:rsidRPr="005B191E" w14:paraId="4ABA2757" w14:textId="77777777" w:rsidTr="00BD1BDE">
              <w:trPr>
                <w:tblCellSpacing w:w="15" w:type="dxa"/>
              </w:trPr>
              <w:tc>
                <w:tcPr>
                  <w:tcW w:w="211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1219E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  <w:t>Vin</w:t>
                  </w:r>
                </w:p>
              </w:tc>
              <w:tc>
                <w:tcPr>
                  <w:tcW w:w="2205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03B818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  <w:bdr w:val="none" w:sz="0" w:space="0" w:color="auto" w:frame="1"/>
                      <w:shd w:val="clear" w:color="auto" w:fill="CC3333"/>
                    </w:rPr>
                    <w:t>3.3V</w:t>
                  </w:r>
                </w:p>
              </w:tc>
            </w:tr>
            <w:tr w:rsidR="005B191E" w:rsidRPr="005B191E" w14:paraId="6FD22917" w14:textId="77777777" w:rsidTr="00BD1BDE">
              <w:trPr>
                <w:tblCellSpacing w:w="15" w:type="dxa"/>
              </w:trPr>
              <w:tc>
                <w:tcPr>
                  <w:tcW w:w="211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841E67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  <w:t>GND</w:t>
                  </w:r>
                </w:p>
              </w:tc>
              <w:tc>
                <w:tcPr>
                  <w:tcW w:w="2205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8F418B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333333"/>
                    </w:rPr>
                    <w:t>GND</w:t>
                  </w:r>
                </w:p>
              </w:tc>
            </w:tr>
            <w:tr w:rsidR="005B191E" w:rsidRPr="005B191E" w14:paraId="0E8843A6" w14:textId="77777777" w:rsidTr="00BD1BDE">
              <w:trPr>
                <w:tblCellSpacing w:w="15" w:type="dxa"/>
              </w:trPr>
              <w:tc>
                <w:tcPr>
                  <w:tcW w:w="211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7F4F04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  <w:t>SCL</w:t>
                  </w:r>
                </w:p>
              </w:tc>
              <w:tc>
                <w:tcPr>
                  <w:tcW w:w="2205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0734FA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009900"/>
                    </w:rPr>
                    <w:t>GPIO 5</w:t>
                  </w:r>
                </w:p>
              </w:tc>
            </w:tr>
            <w:tr w:rsidR="005B191E" w:rsidRPr="005B191E" w14:paraId="5D2A5D58" w14:textId="77777777" w:rsidTr="00BD1BDE">
              <w:trPr>
                <w:tblCellSpacing w:w="15" w:type="dxa"/>
              </w:trPr>
              <w:tc>
                <w:tcPr>
                  <w:tcW w:w="211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97EF47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  <w:t>SDA</w:t>
                  </w:r>
                </w:p>
              </w:tc>
              <w:tc>
                <w:tcPr>
                  <w:tcW w:w="2205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C34492" w14:textId="77777777" w:rsidR="005B191E" w:rsidRPr="005B191E" w:rsidRDefault="005B191E" w:rsidP="005B191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</w:rPr>
                  </w:pPr>
                  <w:r w:rsidRPr="005B191E">
                    <w:rPr>
                      <w:rFonts w:ascii="Arial" w:eastAsia="Times New Roman" w:hAnsi="Arial" w:cs="Arial"/>
                      <w:color w:val="3A3A3A"/>
                      <w:sz w:val="27"/>
                      <w:szCs w:val="27"/>
                      <w:bdr w:val="none" w:sz="0" w:space="0" w:color="auto" w:frame="1"/>
                      <w:shd w:val="clear" w:color="auto" w:fill="336699"/>
                    </w:rPr>
                    <w:t>GPIO 4</w:t>
                  </w:r>
                </w:p>
              </w:tc>
            </w:tr>
          </w:tbl>
          <w:p w14:paraId="682D593B" w14:textId="77777777" w:rsidR="005B191E" w:rsidRDefault="005B191E" w:rsidP="005B191E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p w14:paraId="2EC52810" w14:textId="5C9EA94E" w:rsidR="0017146D" w:rsidRDefault="0017146D" w:rsidP="0017146D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hyperlink r:id="rId13" w:tgtFrame="_blank" w:history="1">
              <w:r w:rsidRPr="005B191E">
                <w:rPr>
                  <w:rFonts w:ascii="Arial" w:eastAsia="Times New Roman" w:hAnsi="Arial" w:cs="Arial"/>
                  <w:color w:val="1B78E2"/>
                  <w:sz w:val="27"/>
                  <w:szCs w:val="27"/>
                  <w:u w:val="single"/>
                  <w:bdr w:val="none" w:sz="0" w:space="0" w:color="auto" w:frame="1"/>
                </w:rPr>
                <w:t>BME280 sensor module</w:t>
              </w:r>
            </w:hyperlink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(</w:t>
            </w:r>
            <w:hyperlink r:id="rId14" w:history="1">
              <w:r w:rsidRPr="005B191E">
                <w:rPr>
                  <w:rFonts w:ascii="Arial" w:eastAsia="Times New Roman" w:hAnsi="Arial" w:cs="Arial"/>
                  <w:color w:val="1B78E2"/>
                  <w:sz w:val="27"/>
                  <w:szCs w:val="27"/>
                  <w:u w:val="single"/>
                  <w:bdr w:val="none" w:sz="0" w:space="0" w:color="auto" w:frame="1"/>
                </w:rPr>
                <w:t>Guide for BME280</w:t>
              </w:r>
            </w:hyperlink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)</w:t>
            </w:r>
          </w:p>
          <w:p w14:paraId="4DD1F7B7" w14:textId="305BBDFF" w:rsidR="0017146D" w:rsidRPr="005B191E" w:rsidRDefault="0017146D" w:rsidP="0017146D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330 Ohms</w:t>
            </w:r>
          </w:p>
          <w:p w14:paraId="3D4BDDAC" w14:textId="016A5AE3" w:rsidR="0017146D" w:rsidRDefault="0017146D" w:rsidP="005B191E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</w:tc>
      </w:tr>
    </w:tbl>
    <w:p w14:paraId="3A52DE8C" w14:textId="77777777" w:rsidR="005B191E" w:rsidRDefault="005B191E" w:rsidP="005B191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8307F0C" w14:textId="77777777" w:rsidR="005B191E" w:rsidRPr="005B191E" w:rsidRDefault="005B191E" w:rsidP="005B191E">
      <w:pPr>
        <w:shd w:val="clear" w:color="auto" w:fill="FFFFFF"/>
        <w:spacing w:before="510"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</w:rPr>
      </w:pPr>
      <w:r w:rsidRPr="005B191E">
        <w:rPr>
          <w:rFonts w:ascii="Arial" w:eastAsia="Times New Roman" w:hAnsi="Arial" w:cs="Arial"/>
          <w:b/>
          <w:bCs/>
          <w:color w:val="3A3A3A"/>
          <w:sz w:val="54"/>
          <w:szCs w:val="54"/>
        </w:rPr>
        <w:t>Organizing Your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7146D" w14:paraId="6483C001" w14:textId="77777777" w:rsidTr="0017146D">
        <w:tc>
          <w:tcPr>
            <w:tcW w:w="5395" w:type="dxa"/>
          </w:tcPr>
          <w:p w14:paraId="5AFB7439" w14:textId="3AE838B6" w:rsidR="0017146D" w:rsidRPr="005B191E" w:rsidRDefault="0017146D" w:rsidP="0017146D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To build the web server you need three different files. The Arduino sketch, the HTML </w:t>
            </w:r>
            <w:proofErr w:type="gramStart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file</w:t>
            </w:r>
            <w:proofErr w:type="gramEnd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 and the CSS file. The HTML and CSS files should be saved inside a folder called </w:t>
            </w:r>
            <w:r w:rsidRPr="005B191E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data</w:t>
            </w:r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 inside the Arduino sketch </w:t>
            </w:r>
            <w:proofErr w:type="gramStart"/>
            <w:r w:rsidRPr="005B191E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folder</w:t>
            </w:r>
            <w:proofErr w:type="gramEnd"/>
          </w:p>
          <w:p w14:paraId="7CAE40EA" w14:textId="77777777" w:rsidR="0017146D" w:rsidRDefault="0017146D" w:rsidP="005B191E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</w:tc>
        <w:tc>
          <w:tcPr>
            <w:tcW w:w="5395" w:type="dxa"/>
          </w:tcPr>
          <w:p w14:paraId="43FD3915" w14:textId="59D56400" w:rsidR="0017146D" w:rsidRDefault="0017146D" w:rsidP="005B191E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object w:dxaOrig="3750" w:dyaOrig="2685" w14:anchorId="62BF2403">
                <v:shape id="_x0000_i1028" type="#_x0000_t75" style="width:187.65pt;height:134.35pt" o:ole="">
                  <v:imagedata r:id="rId15" o:title=""/>
                </v:shape>
                <o:OLEObject Type="Embed" ProgID="PBrush" ShapeID="_x0000_i1028" DrawAspect="Content" ObjectID="_1685793686" r:id="rId16"/>
              </w:object>
            </w:r>
          </w:p>
        </w:tc>
      </w:tr>
    </w:tbl>
    <w:p w14:paraId="0840AD18" w14:textId="77777777" w:rsidR="0017146D" w:rsidRDefault="0017146D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A60EE79" w14:textId="77777777" w:rsidR="0017146D" w:rsidRDefault="0017146D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3CEA4DB" w14:textId="460AB122" w:rsidR="005B191E" w:rsidRPr="005B191E" w:rsidRDefault="005B191E" w:rsidP="005B191E">
      <w:pPr>
        <w:shd w:val="clear" w:color="auto" w:fill="FFFFFF"/>
        <w:spacing w:before="510" w:after="150" w:line="312" w:lineRule="atLeast"/>
        <w:outlineLvl w:val="2"/>
        <w:rPr>
          <w:rFonts w:ascii="Arial" w:eastAsia="Times New Roman" w:hAnsi="Arial" w:cs="Arial"/>
          <w:b/>
          <w:bCs/>
          <w:color w:val="3A3A3A"/>
          <w:sz w:val="44"/>
          <w:szCs w:val="44"/>
        </w:rPr>
      </w:pPr>
      <w:r w:rsidRPr="005B191E">
        <w:rPr>
          <w:rFonts w:ascii="Arial" w:eastAsia="Times New Roman" w:hAnsi="Arial" w:cs="Arial"/>
          <w:b/>
          <w:bCs/>
          <w:color w:val="3A3A3A"/>
          <w:sz w:val="44"/>
          <w:szCs w:val="44"/>
        </w:rPr>
        <w:lastRenderedPageBreak/>
        <w:t>Filesystem Uploader Plugin</w:t>
      </w:r>
    </w:p>
    <w:p w14:paraId="59974B3C" w14:textId="77777777" w:rsidR="005B191E" w:rsidRPr="005B191E" w:rsidRDefault="005B191E" w:rsidP="005B191E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To upload files to the ESP8266 SPI Flash Filesystem (SPIFFS), </w:t>
      </w:r>
      <w:proofErr w:type="gramStart"/>
      <w:r w:rsidRPr="005B191E">
        <w:rPr>
          <w:rFonts w:ascii="Arial" w:eastAsia="Times New Roman" w:hAnsi="Arial" w:cs="Arial"/>
          <w:color w:val="3A3A3A"/>
          <w:sz w:val="27"/>
          <w:szCs w:val="27"/>
        </w:rPr>
        <w:t>we’ll</w:t>
      </w:r>
      <w:proofErr w:type="gramEnd"/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 use the Filesystem Uploader Plugin. Install the plugin in your Arduino IDE:</w:t>
      </w:r>
    </w:p>
    <w:p w14:paraId="1C2E295F" w14:textId="77777777" w:rsidR="005B191E" w:rsidRPr="005B191E" w:rsidRDefault="00322311" w:rsidP="005B191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7" w:history="1">
        <w:r w:rsidR="005B191E" w:rsidRPr="005B191E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Install ESP8266 Filesystem Uploader in Arduino IDE</w:t>
        </w:r>
      </w:hyperlink>
    </w:p>
    <w:p w14:paraId="401B1285" w14:textId="77777777" w:rsidR="005B191E" w:rsidRPr="005B191E" w:rsidRDefault="005B191E" w:rsidP="005B191E">
      <w:pPr>
        <w:shd w:val="clear" w:color="auto" w:fill="FFFFFF"/>
        <w:spacing w:before="510"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</w:rPr>
      </w:pPr>
      <w:r w:rsidRPr="005B191E">
        <w:rPr>
          <w:rFonts w:ascii="Arial" w:eastAsia="Times New Roman" w:hAnsi="Arial" w:cs="Arial"/>
          <w:b/>
          <w:bCs/>
          <w:color w:val="3A3A3A"/>
          <w:sz w:val="54"/>
          <w:szCs w:val="54"/>
        </w:rPr>
        <w:t>Creating the HTML File</w:t>
      </w:r>
    </w:p>
    <w:p w14:paraId="69A25779" w14:textId="77777777" w:rsidR="005B191E" w:rsidRPr="005B191E" w:rsidRDefault="005B191E" w:rsidP="005B1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5B191E">
        <w:rPr>
          <w:rFonts w:ascii="Arial" w:eastAsia="Times New Roman" w:hAnsi="Arial" w:cs="Arial"/>
          <w:color w:val="3A3A3A"/>
          <w:sz w:val="27"/>
          <w:szCs w:val="27"/>
        </w:rPr>
        <w:t>Create an </w:t>
      </w:r>
      <w:r w:rsidRPr="005B191E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index.html</w:t>
      </w:r>
      <w:r w:rsidRPr="005B191E">
        <w:rPr>
          <w:rFonts w:ascii="Arial" w:eastAsia="Times New Roman" w:hAnsi="Arial" w:cs="Arial"/>
          <w:color w:val="3A3A3A"/>
          <w:sz w:val="27"/>
          <w:szCs w:val="27"/>
        </w:rPr>
        <w:t xml:space="preserve"> file </w:t>
      </w:r>
    </w:p>
    <w:p w14:paraId="1402B106" w14:textId="77777777" w:rsid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</w:p>
    <w:p w14:paraId="464DF484" w14:textId="77777777" w:rsid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</w:p>
    <w:p w14:paraId="37AA54C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&lt;!DOCTYPE html&gt;</w:t>
      </w:r>
    </w:p>
    <w:p w14:paraId="1C83348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html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7083F26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head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10F6D91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title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ESP8266 Web 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title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8F4383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meta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name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viewport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content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width=device-width, initial-scale=1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</w:p>
    <w:p w14:paraId="7C1DEB3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link 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rel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icon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data:,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</w:p>
    <w:p w14:paraId="22D5E7F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 xml:space="preserve">link 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rel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stylesheet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type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text/</w:t>
      </w:r>
      <w:proofErr w:type="spellStart"/>
      <w:r w:rsidRPr="005B191E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css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href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style.css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"&gt;</w:t>
      </w:r>
    </w:p>
    <w:p w14:paraId="0330A4C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head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7C2D588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body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72AA19C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h1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ESP8266 Web 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h1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02AB8C8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GPIO state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strong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%STATE%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strong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0A3B21E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198FCB3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/on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button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button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button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a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3C7323C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/off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button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button button2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OFF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button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a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283180F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0E2CA3A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18FDC9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span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sensor-labels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Temperature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span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70D93C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span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temperature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%TEMPERATURE%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span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0EEAD86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sup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units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proofErr w:type="spellStart"/>
      <w:proofErr w:type="gramStart"/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deg;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sup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627C366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5240624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0B078C4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span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sensor-labels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Humidity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span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3B9E0A2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span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humidity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%HUMIDITY%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span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38F8BCD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sup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units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&amp;#37;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sup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39710D7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11EA97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5058BB4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span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sensor-labels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Pressure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span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7716A78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span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pressure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%PRESSURE%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span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3B26D4F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sup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class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="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units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"&gt;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hPa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sup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5BC4F49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2DE88ED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body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4DBD82B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script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7A4D46F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setInterval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function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01A7E49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var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new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XMLHttpRequest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0FA637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onreadystatechange</w:t>
      </w:r>
      <w:proofErr w:type="spellEnd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function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40C7369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readyState</w:t>
      </w:r>
      <w:proofErr w:type="spellEnd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&amp;&amp;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status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586C43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document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getElementById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"temperature"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).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innerHTML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responseText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E235E4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7DE4CF3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};</w:t>
      </w:r>
    </w:p>
    <w:p w14:paraId="4DEF444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open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"/temperature"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true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F1A5D6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617F53C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10000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CBDB4D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4D0454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setInterval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function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04FE50E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var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new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XMLHttpRequest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B72191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onreadystatechange</w:t>
      </w:r>
      <w:proofErr w:type="spellEnd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function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3394E2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readyState</w:t>
      </w:r>
      <w:proofErr w:type="spellEnd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&amp;&amp;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status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8786DA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document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getElementById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"humidity"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).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innerHTML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responseText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F14B6E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78B99E1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};</w:t>
      </w:r>
    </w:p>
    <w:p w14:paraId="03F216C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open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"/humidity"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true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961462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23CC5EC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10000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25C6BE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5EA5646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setInterval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function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0A0A70D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var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new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XMLHttpRequest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D98516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onreadystatechange</w:t>
      </w:r>
      <w:proofErr w:type="spellEnd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function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6778DAE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readyState</w:t>
      </w:r>
      <w:proofErr w:type="spellEnd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&amp;&amp;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status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22739A8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document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getElementById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"pressure"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).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innerHTML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this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responseText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7FB09A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04AD12E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};</w:t>
      </w:r>
    </w:p>
    <w:p w14:paraId="7EBAB7E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open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"/pressure"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true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C2D00A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xhttp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457F500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10000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02CEC7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script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16784A4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&lt;/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html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&gt;</w:t>
      </w:r>
    </w:p>
    <w:p w14:paraId="1FC55BDC" w14:textId="77777777" w:rsidR="005B191E" w:rsidRDefault="005B191E"/>
    <w:p w14:paraId="7161BBE5" w14:textId="77777777" w:rsidR="005B191E" w:rsidRDefault="005B191E" w:rsidP="005B191E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</w:rPr>
      </w:pPr>
      <w:r>
        <w:rPr>
          <w:rFonts w:ascii="Arial" w:hAnsi="Arial" w:cs="Arial"/>
          <w:color w:val="3A3A3A"/>
          <w:sz w:val="54"/>
          <w:szCs w:val="54"/>
        </w:rPr>
        <w:t>Creating the CSS File</w:t>
      </w:r>
    </w:p>
    <w:p w14:paraId="4D722A24" w14:textId="77777777" w:rsidR="005B191E" w:rsidRDefault="005B191E" w:rsidP="005B191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3A3A3A"/>
          <w:sz w:val="27"/>
          <w:szCs w:val="27"/>
        </w:rPr>
        <w:t>Create the</w:t>
      </w:r>
      <w:r>
        <w:rPr>
          <w:rStyle w:val="Emphasis"/>
          <w:rFonts w:ascii="Arial" w:hAnsi="Arial" w:cs="Arial"/>
          <w:color w:val="3A3A3A"/>
          <w:sz w:val="27"/>
          <w:szCs w:val="27"/>
          <w:bdr w:val="none" w:sz="0" w:space="0" w:color="auto" w:frame="1"/>
        </w:rPr>
        <w:t> style.css </w:t>
      </w:r>
      <w:r>
        <w:rPr>
          <w:rFonts w:ascii="Arial" w:hAnsi="Arial" w:cs="Arial"/>
          <w:color w:val="3A3A3A"/>
          <w:sz w:val="27"/>
          <w:szCs w:val="27"/>
        </w:rPr>
        <w:t>file </w:t>
      </w:r>
    </w:p>
    <w:p w14:paraId="2FC77AED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</w:p>
    <w:p w14:paraId="12C39364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html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73FA2D21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font-family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Arial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FA247F8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display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inline-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block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FAFCE08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margin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0px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auto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467FFA0C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text-align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center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6A882FD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79B5FB93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h1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581242C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color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#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0F3376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65589DE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padding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2vh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2A96FA58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7D0EBCA2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p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9679BAC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font-size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1.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5rem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6CBE309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66D1AA08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z w:val="23"/>
          <w:szCs w:val="23"/>
          <w:bdr w:val="none" w:sz="0" w:space="0" w:color="auto" w:frame="1"/>
        </w:rPr>
        <w:t>.button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1474E5FA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display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inline-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block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3A75EF7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background-color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#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008CBA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26F31DF2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border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none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7D09C30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border-radius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4px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904BE04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color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white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45FAA4D3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padding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16px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40px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B9218C8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text-decoration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none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ECD7A3C" w14:textId="77777777" w:rsidR="005B191E" w:rsidRDefault="005B191E" w:rsidP="005B191E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font-size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30px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BD737DF" w14:textId="77777777" w:rsidR="005B191E" w:rsidRDefault="005B191E" w:rsidP="005B191E">
      <w:pPr>
        <w:pStyle w:val="HTMLPreformatted"/>
        <w:shd w:val="clear" w:color="auto" w:fill="F5F2F0"/>
        <w:rPr>
          <w:rFonts w:ascii="Consolas" w:hAnsi="Consolas" w:cs="Consolas"/>
          <w:color w:val="000000"/>
          <w:sz w:val="27"/>
          <w:szCs w:val="27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margin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2px</w:t>
      </w:r>
      <w:r>
        <w:rPr>
          <w:rStyle w:val="token"/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A874B6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br/>
      </w:r>
    </w:p>
    <w:p w14:paraId="63640BF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margin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2px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02B543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cursor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pointer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94A0A1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871B48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.button2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1D26696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background-color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#</w:t>
      </w:r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f44336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5A6FC5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22AB67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.units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4BA6196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font-size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1.</w:t>
      </w:r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2rem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E28F35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40BF43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.sensor-labels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19A406B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font-size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1.</w:t>
      </w:r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5rem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44A2918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vertical-</w:t>
      </w:r>
      <w:proofErr w:type="gramStart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align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middle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BB64D0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padding-bottom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15px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BB5BC9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611C048" w14:textId="77777777" w:rsidR="005B191E" w:rsidRDefault="005B191E"/>
    <w:p w14:paraId="62B3CA6E" w14:textId="77777777" w:rsidR="005B191E" w:rsidRDefault="005B191E">
      <w:r>
        <w:t>= = = = =</w:t>
      </w:r>
    </w:p>
    <w:p w14:paraId="2669C07F" w14:textId="77777777" w:rsidR="005B191E" w:rsidRDefault="005B191E"/>
    <w:p w14:paraId="420A8D2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&lt;ESP8266WiFi.h&gt;</w:t>
      </w:r>
    </w:p>
    <w:p w14:paraId="29D5A97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ESPAsyncTCP.h</w:t>
      </w:r>
      <w:proofErr w:type="spell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14:paraId="04D24E9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ESPAsyncWebServer.h</w:t>
      </w:r>
      <w:proofErr w:type="spell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14:paraId="131C9D1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FS.h</w:t>
      </w:r>
      <w:proofErr w:type="spell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14:paraId="4BC4413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Wire.h</w:t>
      </w:r>
      <w:proofErr w:type="spell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14:paraId="4306D97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Adafruit_Sensor.h</w:t>
      </w:r>
      <w:proofErr w:type="spell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14:paraId="78D14EB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&lt;Adafruit_BME280.h&gt;</w:t>
      </w:r>
    </w:p>
    <w:p w14:paraId="10C5D44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106E070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Adafruit_BME280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I2C</w:t>
      </w:r>
    </w:p>
    <w:p w14:paraId="680F8F5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//Adafruit_BME280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</w:t>
      </w:r>
      <w:proofErr w:type="spellEnd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BME_CS); // hardware SPI</w:t>
      </w:r>
    </w:p>
    <w:p w14:paraId="37FA347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//Adafruit_BME280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</w:t>
      </w:r>
      <w:proofErr w:type="spellEnd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BME_CS, BME_MOSI, BME_MISO, BME_SCK); // software SPI</w:t>
      </w:r>
    </w:p>
    <w:p w14:paraId="14BAFCB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647CCEC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Replace with your network credentials</w:t>
      </w:r>
    </w:p>
    <w:p w14:paraId="2315257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"REPLACE_WITH_YOUR_SSID</w:t>
      </w:r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D4A63F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"REPLACE_WITH_YOUR_PASSWORD</w:t>
      </w:r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29EB28D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D89CB7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Set LED GPIO</w:t>
      </w:r>
    </w:p>
    <w:p w14:paraId="6A4E8F0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2D11B3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Stores LED state</w:t>
      </w:r>
    </w:p>
    <w:p w14:paraId="0B0DDE8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E1DC65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74DE7E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Create </w:t>
      </w:r>
      <w:proofErr w:type="spellStart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AsyncWebServer</w:t>
      </w:r>
      <w:proofErr w:type="spellEnd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object on port 80</w:t>
      </w:r>
    </w:p>
    <w:p w14:paraId="12C6073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80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20EDC2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1F21DAC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getTemperature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70D3E19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float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temperature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readTemperature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0B82F02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Read temperature as Fahrenheit (</w:t>
      </w:r>
      <w:proofErr w:type="spellStart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isFahrenheit</w:t>
      </w:r>
      <w:proofErr w:type="spellEnd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= true)</w:t>
      </w:r>
    </w:p>
    <w:p w14:paraId="39447B0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//float t =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dht.readTemperature</w:t>
      </w:r>
      <w:proofErr w:type="spellEnd"/>
      <w:proofErr w:type="gramEnd"/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(true);</w:t>
      </w:r>
    </w:p>
    <w:p w14:paraId="132FF05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temperature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31231F2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temperature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B6FF3B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00E487D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5A3B57C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getHumidity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1A475D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float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humidity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readHumidity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0D49B60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humidity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FD8630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humidity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B5D2BB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1062C93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8CE5CF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getPressure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FD1074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float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pressure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readPressure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/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100.0F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1104A2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pressure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18FA094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pressure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4B42780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002935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DDAFCF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Replaces placeholder with LED state value</w:t>
      </w:r>
    </w:p>
    <w:p w14:paraId="25278ED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processor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String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799E776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4F58CE2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var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"STATE"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1CEA106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digitalRead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)){</w:t>
      </w:r>
      <w:proofErr w:type="gramEnd"/>
    </w:p>
    <w:p w14:paraId="5A831B0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"ON</w:t>
      </w:r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2B0A17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7D2EA4A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proofErr w:type="gramEnd"/>
    </w:p>
    <w:p w14:paraId="017049E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</w:t>
      </w:r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4BD000A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05B5E96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EC8C8F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ledState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7D2D22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1DD4BF8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var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"TEMPERATURE</w:t>
      </w:r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  <w:proofErr w:type="gramEnd"/>
    </w:p>
    <w:p w14:paraId="05C4F2C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getTemperature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FA216A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384CE40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var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"HUMIDITY</w:t>
      </w:r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  <w:proofErr w:type="gramEnd"/>
    </w:p>
    <w:p w14:paraId="78D3EF9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getHumidity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59CB13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1747F1B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var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"PRESSURE</w:t>
      </w:r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  <w:proofErr w:type="gramEnd"/>
    </w:p>
    <w:p w14:paraId="3E0FAAE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getPressure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A1C421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291FAAC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3EE80A2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6D992C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43E04FE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Serial port for debugging purposes</w:t>
      </w:r>
    </w:p>
    <w:p w14:paraId="0F67386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5EC74B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OUTPUT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B4605B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28552B2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Initialize the sensor</w:t>
      </w:r>
    </w:p>
    <w:p w14:paraId="66650E1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0x76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4DDA9EE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"Could not find a valid BME280 sensor, check wiring!"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70E411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8E39B9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ED3FAD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154A086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Initialize SPIFFS</w:t>
      </w:r>
    </w:p>
    <w:p w14:paraId="5431478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SPIFFS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14:paraId="01913C3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"An Error has occurred while mounting SPIFFS"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3BC0CD3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E8DCE1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128FBA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2C4A729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Connect to Wi-Fi</w:t>
      </w:r>
    </w:p>
    <w:p w14:paraId="3F1B8EB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1F3E8CE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DB0108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6779F2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"Connecting to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WiFi</w:t>
      </w:r>
      <w:proofErr w:type="spell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..</w:t>
      </w:r>
      <w:proofErr w:type="gram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621824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E8F688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EA91C1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Print ESP32 Local IP Address</w:t>
      </w:r>
    </w:p>
    <w:p w14:paraId="78A7888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proofErr w:type="gramStart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4E2D8BA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453024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Route for root / web page</w:t>
      </w:r>
    </w:p>
    <w:p w14:paraId="3F8BF0C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76A0F3F5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SPIFFS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"/index.html"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processor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7BBECE7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14:paraId="1F7C06CD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741DB8B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Route to load style.css file</w:t>
      </w:r>
    </w:p>
    <w:p w14:paraId="33453BC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"/style.css"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0213D4C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SPIFFS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"/style.css"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"text/</w:t>
      </w:r>
      <w:proofErr w:type="spellStart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css</w:t>
      </w:r>
      <w:proofErr w:type="spellEnd"/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DD7B88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14:paraId="67CFF1A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2F75C0B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Route to set GPIO to HIGH</w:t>
      </w:r>
    </w:p>
    <w:p w14:paraId="536F501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"/on"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7061AA1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HIGH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6DC67B8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-&gt;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send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SPIFFS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"/index.html"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String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(),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false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processor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27F031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14:paraId="0DA5DFE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2F8C297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Route to set GPIO to LOW</w:t>
      </w:r>
    </w:p>
    <w:p w14:paraId="2F20889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"/off"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0E23C23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ledPin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0CDECA3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-&gt;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send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SPIFFS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"/index.html"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String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(),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false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processor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);</w:t>
      </w:r>
    </w:p>
    <w:p w14:paraId="5A017594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14:paraId="05088C6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4000D6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"/temperature"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010E5600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send_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"text/plain"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getTemperature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().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14:paraId="1E05F8F9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14:paraId="662D1A0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6B4DA03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"/humidity"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1C08D37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send_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"text/plain"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getHumidity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().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14:paraId="19A4985B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14:paraId="5A7589A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6A2F17D8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"/pressure"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HTTP_GET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[](</w:t>
      </w:r>
      <w:proofErr w:type="spell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AsyncWebServerRequest</w:t>
      </w:r>
      <w:proofErr w:type="spellEnd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request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2BB2B88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request</w:t>
      </w:r>
      <w:r w:rsidRPr="005B191E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send_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5B191E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"text/plain"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getPressure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().</w:t>
      </w:r>
      <w:proofErr w:type="spell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14:paraId="025EAF1A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14:paraId="05701C91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90488EC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5B191E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Start server</w:t>
      </w:r>
    </w:p>
    <w:p w14:paraId="7E059093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368859E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lastRenderedPageBreak/>
        <w:t>}</w:t>
      </w:r>
    </w:p>
    <w:p w14:paraId="27EEC31F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0DC056EE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B191E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26D393B2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B191E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1DD5E616" w14:textId="77777777" w:rsidR="005B191E" w:rsidRPr="005B191E" w:rsidRDefault="005B191E" w:rsidP="005B19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5B191E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31E8AC57" w14:textId="77777777" w:rsidR="005B191E" w:rsidRDefault="005B191E"/>
    <w:p w14:paraId="462850FC" w14:textId="77777777" w:rsidR="005B191E" w:rsidRDefault="005B191E"/>
    <w:sectPr w:rsidR="005B191E" w:rsidSect="005B1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B16"/>
    <w:multiLevelType w:val="multilevel"/>
    <w:tmpl w:val="92066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67D64"/>
    <w:multiLevelType w:val="multilevel"/>
    <w:tmpl w:val="883E5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793A"/>
    <w:multiLevelType w:val="multilevel"/>
    <w:tmpl w:val="D606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45C14"/>
    <w:multiLevelType w:val="multilevel"/>
    <w:tmpl w:val="6E845B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5306C"/>
    <w:multiLevelType w:val="multilevel"/>
    <w:tmpl w:val="C10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D6036"/>
    <w:multiLevelType w:val="multilevel"/>
    <w:tmpl w:val="6F3A7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91E"/>
    <w:rsid w:val="0017146D"/>
    <w:rsid w:val="001F307B"/>
    <w:rsid w:val="00322311"/>
    <w:rsid w:val="005B191E"/>
    <w:rsid w:val="00F7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3A7"/>
  <w15:chartTrackingRefBased/>
  <w15:docId w15:val="{29FC993B-835E-48F9-B6AB-79FCB938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1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1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9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9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19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19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B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1E"/>
    <w:rPr>
      <w:b/>
      <w:bCs/>
    </w:rPr>
  </w:style>
  <w:style w:type="character" w:customStyle="1" w:styleId="rnthl">
    <w:name w:val="rnthl"/>
    <w:basedOn w:val="DefaultParagraphFont"/>
    <w:rsid w:val="005B191E"/>
  </w:style>
  <w:style w:type="character" w:styleId="Emphasis">
    <w:name w:val="Emphasis"/>
    <w:basedOn w:val="DefaultParagraphFont"/>
    <w:uiPriority w:val="20"/>
    <w:qFormat/>
    <w:rsid w:val="005B19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9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191E"/>
  </w:style>
  <w:style w:type="table" w:styleId="TableGrid">
    <w:name w:val="Table Grid"/>
    <w:basedOn w:val="TableNormal"/>
    <w:uiPriority w:val="39"/>
    <w:rsid w:val="005B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7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8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5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-no-dev/ESPAsyncTCP/archive/master.zip" TargetMode="External"/><Relationship Id="rId13" Type="http://schemas.openxmlformats.org/officeDocument/2006/relationships/hyperlink" Target="https://makeradvisor.com/tools/bme280-sensor-modul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-no-dev/ESPAsyncWebServer/archive/master.zip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s://randomnerdtutorials.com/install-esp8266-filesystem-uploader-arduino-ide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hyperlink" Target="https://github.com/me-no-dev/ESPAsyncWebServer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github.com/adafruit/Adafruit_Sens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Adafruit_BME280_Library" TargetMode="External"/><Relationship Id="rId14" Type="http://schemas.openxmlformats.org/officeDocument/2006/relationships/hyperlink" Target="https://randomnerdtutorials.com/esp8266-bme280-arduino-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4</cp:revision>
  <dcterms:created xsi:type="dcterms:W3CDTF">2019-08-24T16:44:00Z</dcterms:created>
  <dcterms:modified xsi:type="dcterms:W3CDTF">2021-06-21T21:15:00Z</dcterms:modified>
</cp:coreProperties>
</file>